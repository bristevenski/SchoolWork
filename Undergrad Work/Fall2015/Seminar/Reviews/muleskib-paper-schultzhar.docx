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28DFCE" w14:textId="77777777" w:rsidR="000A4A66" w:rsidRDefault="000A4A66" w:rsidP="000A4A66">
      <w:pPr>
        <w:jc w:val="center"/>
        <w:rPr>
          <w:rFonts w:ascii="Times New Roman" w:hAnsi="Times New Roman" w:cs="Times New Roman"/>
          <w:b/>
          <w:sz w:val="32"/>
          <w:szCs w:val="32"/>
        </w:rPr>
      </w:pPr>
      <w:r>
        <w:rPr>
          <w:rFonts w:ascii="Times New Roman" w:hAnsi="Times New Roman" w:cs="Times New Roman"/>
          <w:b/>
          <w:sz w:val="32"/>
          <w:szCs w:val="32"/>
        </w:rPr>
        <w:t>Constraint Programming: Applications for Modelling Music Theories</w:t>
      </w:r>
    </w:p>
    <w:p w14:paraId="271EB66F" w14:textId="77777777" w:rsidR="008408B6" w:rsidRDefault="008408B6" w:rsidP="000A4A66">
      <w:pPr>
        <w:jc w:val="center"/>
        <w:rPr>
          <w:rFonts w:ascii="Times New Roman" w:hAnsi="Times New Roman" w:cs="Times New Roman"/>
          <w:b/>
          <w:sz w:val="32"/>
          <w:szCs w:val="32"/>
        </w:rPr>
      </w:pPr>
    </w:p>
    <w:p w14:paraId="60497692" w14:textId="77777777" w:rsidR="000A4A66" w:rsidRDefault="000A4A66" w:rsidP="000A4A66">
      <w:pPr>
        <w:jc w:val="center"/>
        <w:rPr>
          <w:rFonts w:ascii="Times New Roman" w:hAnsi="Times New Roman" w:cs="Times New Roman"/>
          <w:b/>
          <w:sz w:val="32"/>
          <w:szCs w:val="32"/>
        </w:rPr>
      </w:pPr>
    </w:p>
    <w:p w14:paraId="7D56AC5B" w14:textId="77777777" w:rsidR="000A4A66" w:rsidRDefault="000A4A66" w:rsidP="000A4A66">
      <w:pPr>
        <w:jc w:val="center"/>
        <w:rPr>
          <w:rFonts w:ascii="Times New Roman" w:hAnsi="Times New Roman" w:cs="Times New Roman"/>
          <w:b/>
          <w:sz w:val="24"/>
          <w:szCs w:val="24"/>
        </w:rPr>
      </w:pPr>
      <w:commentRangeStart w:id="0"/>
      <w:r>
        <w:rPr>
          <w:rFonts w:ascii="Times New Roman" w:hAnsi="Times New Roman" w:cs="Times New Roman"/>
          <w:b/>
          <w:sz w:val="24"/>
          <w:szCs w:val="24"/>
        </w:rPr>
        <w:t>Harry Schultz</w:t>
      </w:r>
      <w:commentRangeEnd w:id="0"/>
      <w:r w:rsidR="009F0BE7">
        <w:rPr>
          <w:rStyle w:val="CommentReference"/>
        </w:rPr>
        <w:commentReference w:id="0"/>
      </w:r>
    </w:p>
    <w:p w14:paraId="011F1FCA" w14:textId="77777777" w:rsidR="000A4A66" w:rsidRDefault="000A4A66" w:rsidP="000A4A66">
      <w:pPr>
        <w:jc w:val="center"/>
        <w:rPr>
          <w:rFonts w:ascii="Times New Roman" w:hAnsi="Times New Roman" w:cs="Times New Roman"/>
          <w:b/>
          <w:sz w:val="24"/>
          <w:szCs w:val="24"/>
        </w:rPr>
      </w:pPr>
    </w:p>
    <w:p w14:paraId="22133E42" w14:textId="77777777" w:rsidR="000A4A66" w:rsidRPr="000A4A66" w:rsidRDefault="000A4A66" w:rsidP="000A4A66">
      <w:pPr>
        <w:jc w:val="center"/>
        <w:rPr>
          <w:rFonts w:ascii="Times New Roman" w:hAnsi="Times New Roman" w:cs="Times New Roman"/>
          <w:b/>
          <w:sz w:val="24"/>
          <w:szCs w:val="24"/>
        </w:rPr>
      </w:pPr>
    </w:p>
    <w:p w14:paraId="57483475" w14:textId="77777777" w:rsidR="005957AE" w:rsidRPr="007F0AD6" w:rsidRDefault="005957AE">
      <w:pPr>
        <w:rPr>
          <w:rFonts w:ascii="Times New Roman" w:hAnsi="Times New Roman" w:cs="Times New Roman"/>
          <w:b/>
          <w:sz w:val="28"/>
          <w:szCs w:val="24"/>
          <w:rPrChange w:id="1" w:author="Brianna Muleski" w:date="2015-09-20T19:31:00Z">
            <w:rPr>
              <w:rFonts w:ascii="Times New Roman" w:hAnsi="Times New Roman" w:cs="Times New Roman"/>
              <w:b/>
              <w:sz w:val="24"/>
              <w:szCs w:val="24"/>
            </w:rPr>
          </w:rPrChange>
        </w:rPr>
      </w:pPr>
      <w:r w:rsidRPr="007F0AD6">
        <w:rPr>
          <w:rFonts w:ascii="Times New Roman" w:hAnsi="Times New Roman" w:cs="Times New Roman"/>
          <w:b/>
          <w:sz w:val="28"/>
          <w:szCs w:val="24"/>
          <w:rPrChange w:id="2" w:author="Brianna Muleski" w:date="2015-09-20T19:31:00Z">
            <w:rPr>
              <w:rFonts w:ascii="Times New Roman" w:hAnsi="Times New Roman" w:cs="Times New Roman"/>
              <w:b/>
              <w:sz w:val="24"/>
              <w:szCs w:val="24"/>
            </w:rPr>
          </w:rPrChange>
        </w:rPr>
        <w:t>Abstract</w:t>
      </w:r>
    </w:p>
    <w:p w14:paraId="0811409D" w14:textId="77777777" w:rsidR="00E00503" w:rsidRPr="008408B6" w:rsidRDefault="00E00503">
      <w:pPr>
        <w:rPr>
          <w:rFonts w:ascii="Times New Roman" w:hAnsi="Times New Roman" w:cs="Times New Roman"/>
          <w:b/>
          <w:sz w:val="24"/>
          <w:szCs w:val="24"/>
        </w:rPr>
      </w:pPr>
    </w:p>
    <w:p w14:paraId="18E88993" w14:textId="77777777" w:rsidR="005957AE" w:rsidRPr="008408B6" w:rsidRDefault="00947D73">
      <w:pPr>
        <w:rPr>
          <w:rFonts w:ascii="Times New Roman" w:hAnsi="Times New Roman" w:cs="Times New Roman"/>
          <w:sz w:val="24"/>
          <w:szCs w:val="24"/>
        </w:rPr>
      </w:pPr>
      <w:r w:rsidRPr="008408B6">
        <w:rPr>
          <w:rFonts w:ascii="Times New Roman" w:hAnsi="Times New Roman" w:cs="Times New Roman"/>
          <w:sz w:val="24"/>
          <w:szCs w:val="24"/>
        </w:rPr>
        <w:t xml:space="preserve">Constraint programming and the modelling of music theories go hand in hand. Traditionally musical theories are expressed by a set of rules </w:t>
      </w:r>
      <w:ins w:id="3" w:author="Brianna Muleski" w:date="2015-09-20T14:17:00Z">
        <w:r w:rsidR="009F0BE7" w:rsidRPr="00AD05FF">
          <w:rPr>
            <w:rFonts w:ascii="Times New Roman" w:hAnsi="Times New Roman" w:cs="Times New Roman"/>
            <w:noProof/>
            <w:sz w:val="24"/>
            <w:szCs w:val="24"/>
          </w:rPr>
          <w:t>that</w:t>
        </w:r>
      </w:ins>
      <w:ins w:id="4" w:author="Brianna Muleski" w:date="2015-09-20T14:20:00Z">
        <w:r w:rsidR="009F0BE7" w:rsidRPr="00AD05FF">
          <w:rPr>
            <w:rFonts w:ascii="Times New Roman" w:hAnsi="Times New Roman" w:cs="Times New Roman"/>
            <w:noProof/>
            <w:sz w:val="24"/>
            <w:szCs w:val="24"/>
          </w:rPr>
          <w:t xml:space="preserve"> </w:t>
        </w:r>
      </w:ins>
      <w:del w:id="5" w:author="Brianna Muleski" w:date="2015-09-20T14:17:00Z">
        <w:r w:rsidRPr="00AD05FF" w:rsidDel="009F0BE7">
          <w:rPr>
            <w:rFonts w:ascii="Times New Roman" w:hAnsi="Times New Roman" w:cs="Times New Roman"/>
            <w:noProof/>
            <w:sz w:val="24"/>
            <w:szCs w:val="24"/>
          </w:rPr>
          <w:delText>which</w:delText>
        </w:r>
        <w:r w:rsidRPr="008408B6" w:rsidDel="009F0BE7">
          <w:rPr>
            <w:rFonts w:ascii="Times New Roman" w:hAnsi="Times New Roman" w:cs="Times New Roman"/>
            <w:sz w:val="24"/>
            <w:szCs w:val="24"/>
          </w:rPr>
          <w:delText xml:space="preserve"> </w:delText>
        </w:r>
      </w:del>
      <w:r w:rsidRPr="008408B6">
        <w:rPr>
          <w:rFonts w:ascii="Times New Roman" w:hAnsi="Times New Roman" w:cs="Times New Roman"/>
          <w:sz w:val="24"/>
          <w:szCs w:val="24"/>
        </w:rPr>
        <w:t>describe the intended musical result, which makes constraint programming’s declarative and modular approach perfect for writing music theory and composition systems. Various musical theories have been modelled using constraint programming practices, including harmony, rhythm, counterpoint, form and instrumentation.</w:t>
      </w:r>
      <w:r w:rsidR="00C674B7" w:rsidRPr="008408B6">
        <w:rPr>
          <w:rFonts w:ascii="Times New Roman" w:hAnsi="Times New Roman" w:cs="Times New Roman"/>
          <w:sz w:val="24"/>
          <w:szCs w:val="24"/>
        </w:rPr>
        <w:t xml:space="preserve"> Since using constraint programming to model music theories from the ground up is a time consuming and difficult task, some generic music constraint systems have been introduced. </w:t>
      </w:r>
      <w:commentRangeStart w:id="6"/>
      <w:r w:rsidR="00C674B7" w:rsidRPr="00AD05FF">
        <w:rPr>
          <w:rFonts w:ascii="Times New Roman" w:hAnsi="Times New Roman" w:cs="Times New Roman"/>
          <w:noProof/>
          <w:sz w:val="24"/>
          <w:szCs w:val="24"/>
        </w:rPr>
        <w:t>The goal of this paper will be to introduce the basic concepts of constraint programming, introduce basic music theory, show how certain elements of music theory have already been modelled and the limitations of the current models, as well as give an overview of a generic music constraint system and its benefits and limitations.</w:t>
      </w:r>
      <w:commentRangeEnd w:id="6"/>
      <w:r w:rsidR="009F0BE7">
        <w:rPr>
          <w:rStyle w:val="CommentReference"/>
        </w:rPr>
        <w:commentReference w:id="6"/>
      </w:r>
    </w:p>
    <w:p w14:paraId="2BF28B45" w14:textId="77777777" w:rsidR="00C674B7" w:rsidRPr="008408B6" w:rsidRDefault="00C674B7">
      <w:pPr>
        <w:rPr>
          <w:rFonts w:ascii="Times New Roman" w:hAnsi="Times New Roman" w:cs="Times New Roman"/>
          <w:sz w:val="24"/>
          <w:szCs w:val="24"/>
        </w:rPr>
      </w:pPr>
    </w:p>
    <w:p w14:paraId="12D598C1" w14:textId="77777777" w:rsidR="00C674B7" w:rsidRPr="008408B6" w:rsidRDefault="00C674B7">
      <w:pPr>
        <w:rPr>
          <w:rFonts w:ascii="Times New Roman" w:hAnsi="Times New Roman" w:cs="Times New Roman"/>
          <w:sz w:val="24"/>
          <w:szCs w:val="24"/>
        </w:rPr>
      </w:pPr>
    </w:p>
    <w:p w14:paraId="2751F0EB" w14:textId="77777777" w:rsidR="00C674B7" w:rsidRPr="008408B6" w:rsidRDefault="00C674B7">
      <w:pPr>
        <w:rPr>
          <w:rFonts w:ascii="Times New Roman" w:hAnsi="Times New Roman" w:cs="Times New Roman"/>
          <w:sz w:val="24"/>
          <w:szCs w:val="24"/>
        </w:rPr>
      </w:pPr>
    </w:p>
    <w:p w14:paraId="0D9421D2" w14:textId="77777777" w:rsidR="00C674B7" w:rsidRPr="008408B6" w:rsidRDefault="00C674B7">
      <w:pPr>
        <w:rPr>
          <w:rFonts w:ascii="Times New Roman" w:hAnsi="Times New Roman" w:cs="Times New Roman"/>
          <w:sz w:val="24"/>
          <w:szCs w:val="24"/>
        </w:rPr>
      </w:pPr>
    </w:p>
    <w:p w14:paraId="06E21C7B" w14:textId="77777777" w:rsidR="0098292E" w:rsidRPr="007F0AD6" w:rsidRDefault="0098292E">
      <w:pPr>
        <w:rPr>
          <w:rFonts w:ascii="Times New Roman" w:hAnsi="Times New Roman" w:cs="Times New Roman"/>
          <w:b/>
          <w:sz w:val="32"/>
          <w:szCs w:val="24"/>
          <w:rPrChange w:id="7" w:author="Brianna Muleski" w:date="2015-09-20T19:33:00Z">
            <w:rPr>
              <w:rFonts w:ascii="Times New Roman" w:hAnsi="Times New Roman" w:cs="Times New Roman"/>
              <w:b/>
              <w:sz w:val="24"/>
              <w:szCs w:val="24"/>
            </w:rPr>
          </w:rPrChange>
        </w:rPr>
      </w:pPr>
      <w:r w:rsidRPr="007F0AD6">
        <w:rPr>
          <w:rFonts w:ascii="Times New Roman" w:hAnsi="Times New Roman" w:cs="Times New Roman"/>
          <w:b/>
          <w:sz w:val="32"/>
          <w:szCs w:val="24"/>
          <w:rPrChange w:id="8" w:author="Brianna Muleski" w:date="2015-09-20T19:33:00Z">
            <w:rPr>
              <w:rFonts w:ascii="Times New Roman" w:hAnsi="Times New Roman" w:cs="Times New Roman"/>
              <w:b/>
              <w:sz w:val="24"/>
              <w:szCs w:val="24"/>
            </w:rPr>
          </w:rPrChange>
        </w:rPr>
        <w:t>Introduction</w:t>
      </w:r>
    </w:p>
    <w:p w14:paraId="2B6B4E16" w14:textId="77777777" w:rsidR="0098292E" w:rsidRPr="00A80F2F" w:rsidRDefault="0098292E">
      <w:pPr>
        <w:rPr>
          <w:rFonts w:ascii="Times New Roman" w:hAnsi="Times New Roman" w:cs="Times New Roman"/>
          <w:sz w:val="24"/>
          <w:szCs w:val="24"/>
        </w:rPr>
      </w:pPr>
    </w:p>
    <w:p w14:paraId="4E9F6CB2" w14:textId="77777777" w:rsidR="00463A96" w:rsidRDefault="0098292E">
      <w:pPr>
        <w:rPr>
          <w:ins w:id="9" w:author="Brianna Muleski" w:date="2015-09-20T15:49:00Z"/>
          <w:rFonts w:ascii="Times New Roman" w:hAnsi="Times New Roman" w:cs="Times New Roman"/>
          <w:sz w:val="24"/>
          <w:szCs w:val="24"/>
        </w:rPr>
      </w:pPr>
      <w:commentRangeStart w:id="10"/>
      <w:r w:rsidRPr="00AD05FF">
        <w:rPr>
          <w:rFonts w:ascii="Times New Roman" w:hAnsi="Times New Roman" w:cs="Times New Roman"/>
          <w:noProof/>
          <w:sz w:val="24"/>
          <w:szCs w:val="24"/>
        </w:rPr>
        <w:t xml:space="preserve">The concepts of computer programming and musical theory have been intertwined almost since the </w:t>
      </w:r>
      <w:r w:rsidR="00C674B7" w:rsidRPr="00AD05FF">
        <w:rPr>
          <w:rFonts w:ascii="Times New Roman" w:hAnsi="Times New Roman" w:cs="Times New Roman"/>
          <w:noProof/>
          <w:sz w:val="24"/>
          <w:szCs w:val="24"/>
        </w:rPr>
        <w:t>birth</w:t>
      </w:r>
      <w:r w:rsidRPr="00AD05FF">
        <w:rPr>
          <w:rFonts w:ascii="Times New Roman" w:hAnsi="Times New Roman" w:cs="Times New Roman"/>
          <w:noProof/>
          <w:sz w:val="24"/>
          <w:szCs w:val="24"/>
        </w:rPr>
        <w:t xml:space="preserve"> of programming with the first musical modeling system being developed in </w:t>
      </w:r>
      <w:r w:rsidR="00C674B7" w:rsidRPr="00AD05FF">
        <w:rPr>
          <w:rFonts w:ascii="Times New Roman" w:hAnsi="Times New Roman" w:cs="Times New Roman"/>
          <w:noProof/>
          <w:sz w:val="24"/>
          <w:szCs w:val="24"/>
        </w:rPr>
        <w:t>1958</w:t>
      </w:r>
      <w:r w:rsidR="00E515E4" w:rsidRPr="00AD05FF">
        <w:rPr>
          <w:rFonts w:ascii="Times New Roman" w:hAnsi="Times New Roman" w:cs="Times New Roman"/>
          <w:noProof/>
          <w:sz w:val="24"/>
          <w:szCs w:val="24"/>
        </w:rPr>
        <w:t xml:space="preserve"> by Lejaren Hiller and Leonard Isaacson, who created the </w:t>
      </w:r>
      <w:r w:rsidR="00E515E4" w:rsidRPr="00AD05FF">
        <w:rPr>
          <w:rFonts w:ascii="Times New Roman" w:hAnsi="Times New Roman" w:cs="Times New Roman"/>
          <w:i/>
          <w:noProof/>
          <w:sz w:val="24"/>
          <w:szCs w:val="24"/>
        </w:rPr>
        <w:t>Illiac Suite</w:t>
      </w:r>
      <w:r w:rsidR="00E515E4" w:rsidRPr="00AD05FF">
        <w:rPr>
          <w:rFonts w:ascii="Times New Roman" w:hAnsi="Times New Roman" w:cs="Times New Roman"/>
          <w:noProof/>
          <w:sz w:val="24"/>
          <w:szCs w:val="24"/>
        </w:rPr>
        <w:t xml:space="preserve"> which is regarded as the first score composed by an electronic computer</w:t>
      </w:r>
      <w:r w:rsidRPr="00AD05FF">
        <w:rPr>
          <w:rFonts w:ascii="Times New Roman" w:hAnsi="Times New Roman" w:cs="Times New Roman"/>
          <w:noProof/>
          <w:sz w:val="24"/>
          <w:szCs w:val="24"/>
        </w:rPr>
        <w:t>.</w:t>
      </w:r>
      <w:r w:rsidRPr="00A80F2F">
        <w:rPr>
          <w:rFonts w:ascii="Times New Roman" w:hAnsi="Times New Roman" w:cs="Times New Roman"/>
          <w:sz w:val="24"/>
          <w:szCs w:val="24"/>
        </w:rPr>
        <w:t xml:space="preserve"> </w:t>
      </w:r>
      <w:commentRangeEnd w:id="10"/>
      <w:r w:rsidR="009F0BE7">
        <w:rPr>
          <w:rStyle w:val="CommentReference"/>
        </w:rPr>
        <w:commentReference w:id="10"/>
      </w:r>
      <w:r w:rsidR="00E515E4" w:rsidRPr="00A80F2F">
        <w:rPr>
          <w:rFonts w:ascii="Times New Roman" w:hAnsi="Times New Roman" w:cs="Times New Roman"/>
          <w:sz w:val="24"/>
          <w:szCs w:val="24"/>
        </w:rPr>
        <w:t>Part of the reason composers and programmers alike are intrigued by modelling music theories using computer programming is that p</w:t>
      </w:r>
      <w:r w:rsidR="00B2118C" w:rsidRPr="00A80F2F">
        <w:rPr>
          <w:rFonts w:ascii="Times New Roman" w:hAnsi="Times New Roman" w:cs="Times New Roman"/>
          <w:sz w:val="24"/>
          <w:szCs w:val="24"/>
        </w:rPr>
        <w:t>rogramming and musical theory have much in common</w:t>
      </w:r>
      <w:ins w:id="11" w:author="Brianna Muleski" w:date="2015-09-20T15:25:00Z">
        <w:r w:rsidR="009F0BE7">
          <w:rPr>
            <w:rFonts w:ascii="Times New Roman" w:hAnsi="Times New Roman" w:cs="Times New Roman"/>
            <w:sz w:val="24"/>
            <w:szCs w:val="24"/>
          </w:rPr>
          <w:t>,</w:t>
        </w:r>
      </w:ins>
      <w:r w:rsidR="00B2118C" w:rsidRPr="00A80F2F">
        <w:rPr>
          <w:rFonts w:ascii="Times New Roman" w:hAnsi="Times New Roman" w:cs="Times New Roman"/>
          <w:sz w:val="24"/>
          <w:szCs w:val="24"/>
        </w:rPr>
        <w:t xml:space="preserve"> and certain programming practices are particularly complimentary </w:t>
      </w:r>
      <w:r w:rsidR="007D19E1" w:rsidRPr="00A80F2F">
        <w:rPr>
          <w:rFonts w:ascii="Times New Roman" w:hAnsi="Times New Roman" w:cs="Times New Roman"/>
          <w:sz w:val="24"/>
          <w:szCs w:val="24"/>
        </w:rPr>
        <w:t xml:space="preserve">to model </w:t>
      </w:r>
      <w:r w:rsidR="00B2118C" w:rsidRPr="00A80F2F">
        <w:rPr>
          <w:rFonts w:ascii="Times New Roman" w:hAnsi="Times New Roman" w:cs="Times New Roman"/>
          <w:sz w:val="24"/>
          <w:szCs w:val="24"/>
        </w:rPr>
        <w:t xml:space="preserve">musical theories. </w:t>
      </w:r>
      <w:r w:rsidR="007D19E1" w:rsidRPr="00A80F2F">
        <w:rPr>
          <w:rFonts w:ascii="Times New Roman" w:hAnsi="Times New Roman" w:cs="Times New Roman"/>
          <w:sz w:val="24"/>
          <w:szCs w:val="24"/>
        </w:rPr>
        <w:t xml:space="preserve">This begins with musical composition’s ability to be </w:t>
      </w:r>
      <w:r w:rsidR="007D19E1" w:rsidRPr="00A80F2F">
        <w:rPr>
          <w:rFonts w:ascii="Times New Roman" w:hAnsi="Times New Roman" w:cs="Times New Roman"/>
          <w:sz w:val="24"/>
          <w:szCs w:val="24"/>
        </w:rPr>
        <w:lastRenderedPageBreak/>
        <w:t xml:space="preserve">expressed by sets of rules, rules </w:t>
      </w:r>
      <w:del w:id="12" w:author="Brianna Muleski" w:date="2015-09-20T15:26:00Z">
        <w:r w:rsidR="007D19E1" w:rsidRPr="00A80F2F" w:rsidDel="009F0BE7">
          <w:rPr>
            <w:rFonts w:ascii="Times New Roman" w:hAnsi="Times New Roman" w:cs="Times New Roman"/>
            <w:sz w:val="24"/>
            <w:szCs w:val="24"/>
          </w:rPr>
          <w:delText xml:space="preserve">which </w:delText>
        </w:r>
      </w:del>
      <w:ins w:id="13" w:author="Brianna Muleski" w:date="2015-09-20T15:26:00Z">
        <w:r w:rsidR="009F0BE7">
          <w:rPr>
            <w:rFonts w:ascii="Times New Roman" w:hAnsi="Times New Roman" w:cs="Times New Roman"/>
            <w:sz w:val="24"/>
            <w:szCs w:val="24"/>
          </w:rPr>
          <w:t xml:space="preserve">that </w:t>
        </w:r>
      </w:ins>
      <w:r w:rsidR="007D19E1" w:rsidRPr="00A80F2F">
        <w:rPr>
          <w:rFonts w:ascii="Times New Roman" w:hAnsi="Times New Roman" w:cs="Times New Roman"/>
          <w:sz w:val="24"/>
          <w:szCs w:val="24"/>
        </w:rPr>
        <w:t xml:space="preserve">describe the musical style of a piece or when </w:t>
      </w:r>
      <w:r w:rsidR="005957AE" w:rsidRPr="00A80F2F">
        <w:rPr>
          <w:rFonts w:ascii="Times New Roman" w:hAnsi="Times New Roman" w:cs="Times New Roman"/>
          <w:sz w:val="24"/>
          <w:szCs w:val="24"/>
        </w:rPr>
        <w:t>teaching composition to others.</w:t>
      </w:r>
    </w:p>
    <w:p w14:paraId="5519C62C" w14:textId="77777777" w:rsidR="009F0BE7" w:rsidRPr="00A80F2F" w:rsidRDefault="009F0BE7">
      <w:pPr>
        <w:rPr>
          <w:rFonts w:ascii="Times New Roman" w:hAnsi="Times New Roman" w:cs="Times New Roman"/>
          <w:sz w:val="24"/>
          <w:szCs w:val="24"/>
        </w:rPr>
      </w:pPr>
    </w:p>
    <w:p w14:paraId="58D47A32" w14:textId="77777777" w:rsidR="005957AE" w:rsidRPr="00A80F2F" w:rsidRDefault="005957AE">
      <w:pPr>
        <w:rPr>
          <w:rFonts w:ascii="Times New Roman" w:hAnsi="Times New Roman" w:cs="Times New Roman"/>
          <w:sz w:val="24"/>
          <w:szCs w:val="24"/>
        </w:rPr>
      </w:pPr>
      <w:r w:rsidRPr="00A80F2F">
        <w:rPr>
          <w:rFonts w:ascii="Times New Roman" w:hAnsi="Times New Roman" w:cs="Times New Roman"/>
          <w:sz w:val="24"/>
          <w:szCs w:val="24"/>
        </w:rPr>
        <w:t>Compositional rules are perfect for describing music for a couple of reasons</w:t>
      </w:r>
      <w:r w:rsidR="00B71875" w:rsidRPr="00A80F2F">
        <w:rPr>
          <w:rFonts w:ascii="Times New Roman" w:hAnsi="Times New Roman" w:cs="Times New Roman"/>
          <w:sz w:val="24"/>
          <w:szCs w:val="24"/>
        </w:rPr>
        <w:t>:</w:t>
      </w:r>
    </w:p>
    <w:p w14:paraId="6A60C5CD" w14:textId="77777777" w:rsidR="005957AE" w:rsidRPr="00A80F2F" w:rsidRDefault="005957AE" w:rsidP="005957AE">
      <w:pPr>
        <w:pStyle w:val="ListParagraph"/>
        <w:numPr>
          <w:ilvl w:val="0"/>
          <w:numId w:val="1"/>
        </w:numPr>
        <w:rPr>
          <w:rFonts w:ascii="Times New Roman" w:hAnsi="Times New Roman" w:cs="Times New Roman"/>
          <w:sz w:val="24"/>
          <w:szCs w:val="24"/>
        </w:rPr>
      </w:pPr>
      <w:r w:rsidRPr="00A80F2F">
        <w:rPr>
          <w:rFonts w:ascii="Times New Roman" w:hAnsi="Times New Roman" w:cs="Times New Roman"/>
          <w:sz w:val="24"/>
          <w:szCs w:val="24"/>
        </w:rPr>
        <w:t>The rules are declarative (</w:t>
      </w:r>
      <w:del w:id="14" w:author="Brianna Muleski" w:date="2015-09-20T15:29:00Z">
        <w:r w:rsidRPr="00A80F2F" w:rsidDel="009F0BE7">
          <w:rPr>
            <w:rFonts w:ascii="Times New Roman" w:hAnsi="Times New Roman" w:cs="Times New Roman"/>
            <w:sz w:val="24"/>
            <w:szCs w:val="24"/>
          </w:rPr>
          <w:delText xml:space="preserve">in that </w:delText>
        </w:r>
      </w:del>
      <w:r w:rsidRPr="00A80F2F">
        <w:rPr>
          <w:rFonts w:ascii="Times New Roman" w:hAnsi="Times New Roman" w:cs="Times New Roman"/>
          <w:sz w:val="24"/>
          <w:szCs w:val="24"/>
        </w:rPr>
        <w:t xml:space="preserve">they do not specify procedurally how to create a specific </w:t>
      </w:r>
      <w:r w:rsidR="00C674B7" w:rsidRPr="00A80F2F">
        <w:rPr>
          <w:rFonts w:ascii="Times New Roman" w:hAnsi="Times New Roman" w:cs="Times New Roman"/>
          <w:sz w:val="24"/>
          <w:szCs w:val="24"/>
        </w:rPr>
        <w:t xml:space="preserve">musical </w:t>
      </w:r>
      <w:r w:rsidRPr="00A80F2F">
        <w:rPr>
          <w:rFonts w:ascii="Times New Roman" w:hAnsi="Times New Roman" w:cs="Times New Roman"/>
          <w:sz w:val="24"/>
          <w:szCs w:val="24"/>
        </w:rPr>
        <w:t>result, but rather describe important features the result should have), and they describe the music in a modular way</w:t>
      </w:r>
    </w:p>
    <w:p w14:paraId="1D912A0F" w14:textId="77777777" w:rsidR="00B71875" w:rsidRPr="00A80F2F" w:rsidRDefault="005957AE" w:rsidP="00B71875">
      <w:pPr>
        <w:pStyle w:val="ListParagraph"/>
        <w:numPr>
          <w:ilvl w:val="0"/>
          <w:numId w:val="1"/>
        </w:numPr>
        <w:rPr>
          <w:rFonts w:ascii="Times New Roman" w:hAnsi="Times New Roman" w:cs="Times New Roman"/>
          <w:sz w:val="24"/>
          <w:szCs w:val="24"/>
        </w:rPr>
      </w:pPr>
      <w:r w:rsidRPr="00A80F2F">
        <w:rPr>
          <w:rFonts w:ascii="Times New Roman" w:hAnsi="Times New Roman" w:cs="Times New Roman"/>
          <w:sz w:val="24"/>
          <w:szCs w:val="24"/>
        </w:rPr>
        <w:t xml:space="preserve">The rules can help to </w:t>
      </w:r>
      <w:r w:rsidR="000A4A66" w:rsidRPr="00A80F2F">
        <w:rPr>
          <w:rFonts w:ascii="Times New Roman" w:hAnsi="Times New Roman" w:cs="Times New Roman"/>
          <w:sz w:val="24"/>
          <w:szCs w:val="24"/>
        </w:rPr>
        <w:t xml:space="preserve">express the multi-dimensionality of music in much easier terms. Things like rhythm, harmony, voice or instrumentation throughout a composition can be much </w:t>
      </w:r>
      <w:r w:rsidR="008B19F9" w:rsidRPr="00A80F2F">
        <w:rPr>
          <w:rFonts w:ascii="Times New Roman" w:hAnsi="Times New Roman" w:cs="Times New Roman"/>
          <w:sz w:val="24"/>
          <w:szCs w:val="24"/>
        </w:rPr>
        <w:t>easier to explain</w:t>
      </w:r>
      <w:r w:rsidR="00A932E2" w:rsidRPr="00A80F2F">
        <w:rPr>
          <w:rFonts w:ascii="Times New Roman" w:hAnsi="Times New Roman" w:cs="Times New Roman"/>
          <w:sz w:val="24"/>
          <w:szCs w:val="24"/>
        </w:rPr>
        <w:t>,</w:t>
      </w:r>
      <w:r w:rsidR="008B19F9" w:rsidRPr="00A80F2F">
        <w:rPr>
          <w:rFonts w:ascii="Times New Roman" w:hAnsi="Times New Roman" w:cs="Times New Roman"/>
          <w:sz w:val="24"/>
          <w:szCs w:val="24"/>
        </w:rPr>
        <w:t xml:space="preserve"> instead of looking at a composition as a whole</w:t>
      </w:r>
      <w:r w:rsidR="00A932E2" w:rsidRPr="00A80F2F">
        <w:rPr>
          <w:rFonts w:ascii="Times New Roman" w:hAnsi="Times New Roman" w:cs="Times New Roman"/>
          <w:sz w:val="24"/>
          <w:szCs w:val="24"/>
        </w:rPr>
        <w:t>,</w:t>
      </w:r>
      <w:r w:rsidR="008B19F9" w:rsidRPr="00A80F2F">
        <w:rPr>
          <w:rFonts w:ascii="Times New Roman" w:hAnsi="Times New Roman" w:cs="Times New Roman"/>
          <w:sz w:val="24"/>
          <w:szCs w:val="24"/>
        </w:rPr>
        <w:t xml:space="preserve"> and seeing it as </w:t>
      </w:r>
      <w:r w:rsidR="00A932E2" w:rsidRPr="00A80F2F">
        <w:rPr>
          <w:rFonts w:ascii="Times New Roman" w:hAnsi="Times New Roman" w:cs="Times New Roman"/>
          <w:sz w:val="24"/>
          <w:szCs w:val="24"/>
        </w:rPr>
        <w:t>small parts working together.</w:t>
      </w:r>
    </w:p>
    <w:p w14:paraId="65073A18" w14:textId="77777777" w:rsidR="009F0BE7" w:rsidRDefault="009F0BE7" w:rsidP="00E515E4">
      <w:pPr>
        <w:rPr>
          <w:ins w:id="15" w:author="Brianna Muleski" w:date="2015-09-20T15:49:00Z"/>
          <w:rFonts w:ascii="Times New Roman" w:hAnsi="Times New Roman" w:cs="Times New Roman"/>
          <w:sz w:val="24"/>
          <w:szCs w:val="24"/>
        </w:rPr>
      </w:pPr>
    </w:p>
    <w:p w14:paraId="614C90D8" w14:textId="77777777" w:rsidR="00E515E4" w:rsidRPr="00A80F2F" w:rsidRDefault="00463A96" w:rsidP="00E515E4">
      <w:pPr>
        <w:rPr>
          <w:rFonts w:ascii="Times New Roman" w:hAnsi="Times New Roman" w:cs="Times New Roman"/>
          <w:sz w:val="24"/>
          <w:szCs w:val="24"/>
        </w:rPr>
      </w:pPr>
      <w:commentRangeStart w:id="16"/>
      <w:r w:rsidRPr="00A80F2F">
        <w:rPr>
          <w:rFonts w:ascii="Times New Roman" w:hAnsi="Times New Roman" w:cs="Times New Roman"/>
          <w:sz w:val="24"/>
          <w:szCs w:val="24"/>
        </w:rPr>
        <w:t xml:space="preserve">An example of this concept would be if you want to describe rules for harmony, the composer would say that a harmony consists of chords which in turn consist of, usually, three pitches that are within a certain range of each other. </w:t>
      </w:r>
      <w:commentRangeEnd w:id="16"/>
      <w:r w:rsidR="00795C19">
        <w:rPr>
          <w:rStyle w:val="CommentReference"/>
        </w:rPr>
        <w:commentReference w:id="16"/>
      </w:r>
      <w:commentRangeStart w:id="17"/>
      <w:r w:rsidRPr="00A80F2F">
        <w:rPr>
          <w:rFonts w:ascii="Times New Roman" w:hAnsi="Times New Roman" w:cs="Times New Roman"/>
          <w:sz w:val="24"/>
          <w:szCs w:val="24"/>
        </w:rPr>
        <w:t>So by taking pitches as our base, we can give those pitches some rules to follow</w:t>
      </w:r>
      <w:r w:rsidR="00E515E4" w:rsidRPr="00A80F2F">
        <w:rPr>
          <w:rFonts w:ascii="Times New Roman" w:hAnsi="Times New Roman" w:cs="Times New Roman"/>
          <w:sz w:val="24"/>
          <w:szCs w:val="24"/>
        </w:rPr>
        <w:t>(there must be three and they must be within a given range of each other)</w:t>
      </w:r>
      <w:r w:rsidRPr="00A80F2F">
        <w:rPr>
          <w:rFonts w:ascii="Times New Roman" w:hAnsi="Times New Roman" w:cs="Times New Roman"/>
          <w:sz w:val="24"/>
          <w:szCs w:val="24"/>
        </w:rPr>
        <w:t xml:space="preserve"> and suddenly we have a chord, once we define how different chords interact, such as which chords should follow which others we have be</w:t>
      </w:r>
      <w:r w:rsidR="00E515E4" w:rsidRPr="00A80F2F">
        <w:rPr>
          <w:rFonts w:ascii="Times New Roman" w:hAnsi="Times New Roman" w:cs="Times New Roman"/>
          <w:sz w:val="24"/>
          <w:szCs w:val="24"/>
        </w:rPr>
        <w:t xml:space="preserve">gun to define what harmony is. </w:t>
      </w:r>
      <w:commentRangeEnd w:id="17"/>
      <w:r w:rsidR="00795C19">
        <w:rPr>
          <w:rStyle w:val="CommentReference"/>
        </w:rPr>
        <w:commentReference w:id="17"/>
      </w:r>
    </w:p>
    <w:p w14:paraId="515D9E69" w14:textId="77777777" w:rsidR="009F0BE7" w:rsidRDefault="009F0BE7" w:rsidP="00E515E4">
      <w:pPr>
        <w:rPr>
          <w:ins w:id="18" w:author="Brianna Muleski" w:date="2015-09-20T15:49:00Z"/>
          <w:rFonts w:ascii="Times New Roman" w:hAnsi="Times New Roman" w:cs="Times New Roman"/>
          <w:sz w:val="24"/>
          <w:szCs w:val="24"/>
        </w:rPr>
      </w:pPr>
    </w:p>
    <w:p w14:paraId="0F930A39" w14:textId="28F76880" w:rsidR="00B71875" w:rsidRDefault="00B71875" w:rsidP="00E515E4">
      <w:pPr>
        <w:rPr>
          <w:ins w:id="19" w:author="Brianna Muleski" w:date="2015-09-20T15:52:00Z"/>
          <w:rFonts w:ascii="Times New Roman" w:hAnsi="Times New Roman" w:cs="Times New Roman"/>
          <w:sz w:val="24"/>
          <w:szCs w:val="24"/>
        </w:rPr>
      </w:pPr>
      <w:r w:rsidRPr="00A80F2F">
        <w:rPr>
          <w:rFonts w:ascii="Times New Roman" w:hAnsi="Times New Roman" w:cs="Times New Roman"/>
          <w:sz w:val="24"/>
          <w:szCs w:val="24"/>
        </w:rPr>
        <w:t xml:space="preserve">Because compositional rules are such a </w:t>
      </w:r>
      <w:r w:rsidR="00463A96" w:rsidRPr="00A80F2F">
        <w:rPr>
          <w:rFonts w:ascii="Times New Roman" w:hAnsi="Times New Roman" w:cs="Times New Roman"/>
          <w:sz w:val="24"/>
          <w:szCs w:val="24"/>
        </w:rPr>
        <w:t>well-</w:t>
      </w:r>
      <w:r w:rsidRPr="00A80F2F">
        <w:rPr>
          <w:rFonts w:ascii="Times New Roman" w:hAnsi="Times New Roman" w:cs="Times New Roman"/>
          <w:sz w:val="24"/>
          <w:szCs w:val="24"/>
        </w:rPr>
        <w:t>established concept, programming approaches that support rule-like programming constructs have</w:t>
      </w:r>
      <w:r w:rsidR="00E515E4" w:rsidRPr="00A80F2F">
        <w:rPr>
          <w:rFonts w:ascii="Times New Roman" w:hAnsi="Times New Roman" w:cs="Times New Roman"/>
          <w:sz w:val="24"/>
          <w:szCs w:val="24"/>
        </w:rPr>
        <w:t xml:space="preserve"> been</w:t>
      </w:r>
      <w:r w:rsidRPr="00A80F2F">
        <w:rPr>
          <w:rFonts w:ascii="Times New Roman" w:hAnsi="Times New Roman" w:cs="Times New Roman"/>
          <w:sz w:val="24"/>
          <w:szCs w:val="24"/>
        </w:rPr>
        <w:t xml:space="preserve"> </w:t>
      </w:r>
      <w:r w:rsidR="00E515E4" w:rsidRPr="00A80F2F">
        <w:rPr>
          <w:rFonts w:ascii="Times New Roman" w:hAnsi="Times New Roman" w:cs="Times New Roman"/>
          <w:sz w:val="24"/>
          <w:szCs w:val="24"/>
        </w:rPr>
        <w:t>invaluable to people interested in modelling music theories using computers</w:t>
      </w:r>
      <w:r w:rsidRPr="00A80F2F">
        <w:rPr>
          <w:rFonts w:ascii="Times New Roman" w:hAnsi="Times New Roman" w:cs="Times New Roman"/>
          <w:sz w:val="24"/>
          <w:szCs w:val="24"/>
        </w:rPr>
        <w:t xml:space="preserve">. These approaches translate the advantages of compositional rules into the world of computer </w:t>
      </w:r>
      <w:commentRangeStart w:id="20"/>
      <w:r w:rsidRPr="00A80F2F">
        <w:rPr>
          <w:rFonts w:ascii="Times New Roman" w:hAnsi="Times New Roman" w:cs="Times New Roman"/>
          <w:sz w:val="24"/>
          <w:szCs w:val="24"/>
        </w:rPr>
        <w:t xml:space="preserve">programming: implementing music theory models becomes declarative and modular. It is very difficult to computationally model music theories by a </w:t>
      </w:r>
      <w:commentRangeEnd w:id="20"/>
      <w:r w:rsidR="009F0BE7">
        <w:rPr>
          <w:rStyle w:val="CommentReference"/>
        </w:rPr>
        <w:commentReference w:id="20"/>
      </w:r>
      <w:r w:rsidRPr="00A80F2F">
        <w:rPr>
          <w:rFonts w:ascii="Times New Roman" w:hAnsi="Times New Roman" w:cs="Times New Roman"/>
          <w:sz w:val="24"/>
          <w:szCs w:val="24"/>
        </w:rPr>
        <w:t xml:space="preserve">procedural </w:t>
      </w:r>
      <w:commentRangeStart w:id="21"/>
      <w:r w:rsidRPr="00A80F2F">
        <w:rPr>
          <w:rFonts w:ascii="Times New Roman" w:hAnsi="Times New Roman" w:cs="Times New Roman"/>
          <w:sz w:val="24"/>
          <w:szCs w:val="24"/>
        </w:rPr>
        <w:t xml:space="preserve">programming approach where the programmer details </w:t>
      </w:r>
      <w:r w:rsidRPr="00A80F2F">
        <w:rPr>
          <w:rFonts w:ascii="Times New Roman" w:eastAsia="Cambria" w:hAnsi="Times New Roman" w:cs="Times New Roman"/>
          <w:i/>
          <w:sz w:val="24"/>
          <w:szCs w:val="24"/>
        </w:rPr>
        <w:t xml:space="preserve">how </w:t>
      </w:r>
      <w:r w:rsidRPr="00A80F2F">
        <w:rPr>
          <w:rFonts w:ascii="Times New Roman" w:hAnsi="Times New Roman" w:cs="Times New Roman"/>
          <w:sz w:val="24"/>
          <w:szCs w:val="24"/>
        </w:rPr>
        <w:t xml:space="preserve">to obtain a certain result. In addition, changing or adding a single rule can require redesigning the entire procedural program. These difficulties are shared </w:t>
      </w:r>
      <w:r w:rsidR="00E515E4" w:rsidRPr="00A80F2F">
        <w:rPr>
          <w:rFonts w:ascii="Times New Roman" w:hAnsi="Times New Roman" w:cs="Times New Roman"/>
          <w:sz w:val="24"/>
          <w:szCs w:val="24"/>
        </w:rPr>
        <w:t>by object-oriented</w:t>
      </w:r>
      <w:commentRangeEnd w:id="21"/>
      <w:r w:rsidR="009F0BE7">
        <w:rPr>
          <w:rStyle w:val="CommentReference"/>
        </w:rPr>
        <w:commentReference w:id="21"/>
      </w:r>
      <w:r w:rsidR="00E515E4" w:rsidRPr="00A80F2F">
        <w:rPr>
          <w:rFonts w:ascii="Times New Roman" w:hAnsi="Times New Roman" w:cs="Times New Roman"/>
          <w:sz w:val="24"/>
          <w:szCs w:val="24"/>
        </w:rPr>
        <w:t xml:space="preserve"> programming well</w:t>
      </w:r>
      <w:r w:rsidRPr="00A80F2F">
        <w:rPr>
          <w:rFonts w:ascii="Times New Roman" w:hAnsi="Times New Roman" w:cs="Times New Roman"/>
          <w:sz w:val="24"/>
          <w:szCs w:val="24"/>
        </w:rPr>
        <w:t xml:space="preserve">. </w:t>
      </w:r>
      <w:commentRangeStart w:id="22"/>
      <w:r w:rsidRPr="00A80F2F">
        <w:rPr>
          <w:rFonts w:ascii="Times New Roman" w:hAnsi="Times New Roman" w:cs="Times New Roman"/>
          <w:sz w:val="24"/>
          <w:szCs w:val="24"/>
        </w:rPr>
        <w:t>By contrast, rule-based approaches free programmers to concentrate on what they want to do in a musical sense; they do not need to define how to achieve this outcome.</w:t>
      </w:r>
    </w:p>
    <w:p w14:paraId="16FBEBA6" w14:textId="77777777" w:rsidR="009F0BE7" w:rsidRPr="00A80F2F" w:rsidRDefault="009F0BE7" w:rsidP="00E515E4">
      <w:pPr>
        <w:rPr>
          <w:rFonts w:ascii="Times New Roman" w:hAnsi="Times New Roman" w:cs="Times New Roman"/>
          <w:sz w:val="24"/>
          <w:szCs w:val="24"/>
        </w:rPr>
      </w:pPr>
    </w:p>
    <w:p w14:paraId="598C08F5" w14:textId="7CC752FC" w:rsidR="00B71875" w:rsidRPr="00A80F2F" w:rsidRDefault="00B71875" w:rsidP="00B71875">
      <w:pPr>
        <w:spacing w:after="28"/>
        <w:rPr>
          <w:rFonts w:ascii="Times New Roman" w:hAnsi="Times New Roman" w:cs="Times New Roman"/>
          <w:sz w:val="24"/>
          <w:szCs w:val="24"/>
        </w:rPr>
      </w:pPr>
      <w:commentRangeStart w:id="23"/>
      <w:r w:rsidRPr="00A80F2F">
        <w:rPr>
          <w:rFonts w:ascii="Times New Roman" w:hAnsi="Times New Roman" w:cs="Times New Roman"/>
          <w:sz w:val="24"/>
          <w:szCs w:val="24"/>
        </w:rPr>
        <w:t xml:space="preserve">Another advantage of using rule-based approaches lies in the fact that music theory models are defined in a modular fashion. Multiple rules can even affect the same parameter value. For instance, a music theory model may restrict the note pitches of a score by melodic rules on the one hand and by harmonic rules on the other. Each of these separate rules affect the same parameter values, namely the pitches. However, no rule necessarily determines the parameter values fully. Search finds one or more solution that fulfils all </w:t>
      </w:r>
      <w:commentRangeStart w:id="24"/>
      <w:r w:rsidRPr="00A80F2F">
        <w:rPr>
          <w:rFonts w:ascii="Times New Roman" w:hAnsi="Times New Roman" w:cs="Times New Roman"/>
          <w:sz w:val="24"/>
          <w:szCs w:val="24"/>
        </w:rPr>
        <w:t>rules</w:t>
      </w:r>
      <w:commentRangeEnd w:id="24"/>
      <w:r w:rsidR="00795C19">
        <w:rPr>
          <w:rStyle w:val="CommentReference"/>
        </w:rPr>
        <w:commentReference w:id="24"/>
      </w:r>
      <w:r w:rsidRPr="00A80F2F">
        <w:rPr>
          <w:rFonts w:ascii="Times New Roman" w:hAnsi="Times New Roman" w:cs="Times New Roman"/>
          <w:sz w:val="24"/>
          <w:szCs w:val="24"/>
        </w:rPr>
        <w:t>.</w:t>
      </w:r>
      <w:commentRangeEnd w:id="22"/>
      <w:r w:rsidR="009F0BE7">
        <w:rPr>
          <w:rStyle w:val="CommentReference"/>
        </w:rPr>
        <w:commentReference w:id="22"/>
      </w:r>
      <w:commentRangeEnd w:id="23"/>
      <w:r w:rsidR="00795C19">
        <w:rPr>
          <w:rStyle w:val="CommentReference"/>
        </w:rPr>
        <w:commentReference w:id="23"/>
      </w:r>
    </w:p>
    <w:p w14:paraId="6C408E0C" w14:textId="77777777" w:rsidR="00E515E4" w:rsidRPr="00A80F2F" w:rsidRDefault="00E515E4" w:rsidP="00B71875">
      <w:pPr>
        <w:spacing w:after="28"/>
        <w:rPr>
          <w:rFonts w:ascii="Times New Roman" w:hAnsi="Times New Roman" w:cs="Times New Roman"/>
          <w:sz w:val="24"/>
          <w:szCs w:val="24"/>
        </w:rPr>
      </w:pPr>
    </w:p>
    <w:p w14:paraId="0396438C" w14:textId="77777777" w:rsidR="00B71875" w:rsidRDefault="00B71875" w:rsidP="00B71875">
      <w:pPr>
        <w:ind w:left="-15"/>
        <w:rPr>
          <w:ins w:id="25" w:author="Brianna Muleski" w:date="2015-09-20T15:52:00Z"/>
          <w:rFonts w:ascii="Times New Roman" w:hAnsi="Times New Roman" w:cs="Times New Roman"/>
          <w:sz w:val="24"/>
          <w:szCs w:val="24"/>
        </w:rPr>
      </w:pPr>
      <w:r w:rsidRPr="00A80F2F">
        <w:rPr>
          <w:rFonts w:ascii="Times New Roman" w:hAnsi="Times New Roman" w:cs="Times New Roman"/>
          <w:sz w:val="24"/>
          <w:szCs w:val="24"/>
        </w:rPr>
        <w:lastRenderedPageBreak/>
        <w:t xml:space="preserve">Constraint programming has proven to be a particularly successful programming </w:t>
      </w:r>
      <w:r w:rsidR="00964525" w:rsidRPr="00A80F2F">
        <w:rPr>
          <w:rFonts w:ascii="Times New Roman" w:hAnsi="Times New Roman" w:cs="Times New Roman"/>
          <w:sz w:val="24"/>
          <w:szCs w:val="24"/>
        </w:rPr>
        <w:t>system</w:t>
      </w:r>
      <w:r w:rsidRPr="00A80F2F">
        <w:rPr>
          <w:rFonts w:ascii="Times New Roman" w:hAnsi="Times New Roman" w:cs="Times New Roman"/>
          <w:sz w:val="24"/>
          <w:szCs w:val="24"/>
        </w:rPr>
        <w:t xml:space="preserve"> for realizing ruled-based systems (another </w:t>
      </w:r>
      <w:r w:rsidR="00964525" w:rsidRPr="00A80F2F">
        <w:rPr>
          <w:rFonts w:ascii="Times New Roman" w:hAnsi="Times New Roman" w:cs="Times New Roman"/>
          <w:sz w:val="24"/>
          <w:szCs w:val="24"/>
        </w:rPr>
        <w:t>option</w:t>
      </w:r>
      <w:r w:rsidRPr="00A80F2F">
        <w:rPr>
          <w:rFonts w:ascii="Times New Roman" w:hAnsi="Times New Roman" w:cs="Times New Roman"/>
          <w:sz w:val="24"/>
          <w:szCs w:val="24"/>
        </w:rPr>
        <w:t xml:space="preserve"> is logic programming). </w:t>
      </w:r>
      <w:commentRangeStart w:id="26"/>
      <w:r w:rsidRPr="00A80F2F">
        <w:rPr>
          <w:rFonts w:ascii="Times New Roman" w:hAnsi="Times New Roman" w:cs="Times New Roman"/>
          <w:sz w:val="24"/>
          <w:szCs w:val="24"/>
        </w:rPr>
        <w:t>The attraction of constraint programming is easily explained. Constraint programming allows users to model complex problems in a simple</w:t>
      </w:r>
      <w:r w:rsidR="00E00503" w:rsidRPr="00A80F2F">
        <w:rPr>
          <w:rFonts w:ascii="Times New Roman" w:hAnsi="Times New Roman" w:cs="Times New Roman"/>
          <w:sz w:val="24"/>
          <w:szCs w:val="24"/>
        </w:rPr>
        <w:t xml:space="preserve"> way. A problem is stated by a set of </w:t>
      </w:r>
      <w:r w:rsidR="00E00503" w:rsidRPr="00A80F2F">
        <w:rPr>
          <w:rFonts w:ascii="Times New Roman" w:eastAsia="Cambria" w:hAnsi="Times New Roman" w:cs="Times New Roman"/>
          <w:i/>
          <w:sz w:val="24"/>
          <w:szCs w:val="24"/>
        </w:rPr>
        <w:t xml:space="preserve">variables </w:t>
      </w:r>
      <w:r w:rsidR="00E00503" w:rsidRPr="00A80F2F">
        <w:rPr>
          <w:rFonts w:ascii="Times New Roman" w:hAnsi="Times New Roman" w:cs="Times New Roman"/>
          <w:sz w:val="24"/>
          <w:szCs w:val="24"/>
        </w:rPr>
        <w:t xml:space="preserve">(unknowns) and </w:t>
      </w:r>
      <w:r w:rsidR="00E00503" w:rsidRPr="00A80F2F">
        <w:rPr>
          <w:rFonts w:ascii="Times New Roman" w:eastAsia="Cambria" w:hAnsi="Times New Roman" w:cs="Times New Roman"/>
          <w:i/>
          <w:sz w:val="24"/>
          <w:szCs w:val="24"/>
        </w:rPr>
        <w:t xml:space="preserve">constraints </w:t>
      </w:r>
      <w:r w:rsidR="00E00503" w:rsidRPr="00A80F2F">
        <w:rPr>
          <w:rFonts w:ascii="Times New Roman" w:hAnsi="Times New Roman" w:cs="Times New Roman"/>
          <w:sz w:val="24"/>
          <w:szCs w:val="24"/>
        </w:rPr>
        <w:t>(relations) between these variables.</w:t>
      </w:r>
    </w:p>
    <w:p w14:paraId="36A9F59A" w14:textId="77777777" w:rsidR="009F0BE7" w:rsidRPr="00A80F2F" w:rsidRDefault="009F0BE7" w:rsidP="00B71875">
      <w:pPr>
        <w:ind w:left="-15"/>
        <w:rPr>
          <w:rFonts w:ascii="Times New Roman" w:hAnsi="Times New Roman" w:cs="Times New Roman"/>
          <w:sz w:val="24"/>
          <w:szCs w:val="24"/>
        </w:rPr>
      </w:pPr>
    </w:p>
    <w:p w14:paraId="313FE113" w14:textId="77777777" w:rsidR="00964525" w:rsidRPr="00A80F2F" w:rsidRDefault="00E00503" w:rsidP="00E00503">
      <w:pPr>
        <w:ind w:left="-15" w:right="71"/>
        <w:rPr>
          <w:rFonts w:ascii="Times New Roman" w:hAnsi="Times New Roman" w:cs="Times New Roman"/>
          <w:sz w:val="24"/>
          <w:szCs w:val="24"/>
        </w:rPr>
      </w:pPr>
      <w:r w:rsidRPr="00A80F2F">
        <w:rPr>
          <w:rFonts w:ascii="Times New Roman" w:hAnsi="Times New Roman" w:cs="Times New Roman"/>
          <w:sz w:val="24"/>
          <w:szCs w:val="24"/>
        </w:rPr>
        <w:t>Applied to music composition, a compositional task is stated by</w:t>
      </w:r>
      <w:r w:rsidR="00964525" w:rsidRPr="00A80F2F">
        <w:rPr>
          <w:rFonts w:ascii="Times New Roman" w:hAnsi="Times New Roman" w:cs="Times New Roman"/>
          <w:sz w:val="24"/>
          <w:szCs w:val="24"/>
        </w:rPr>
        <w:t>:</w:t>
      </w:r>
      <w:commentRangeEnd w:id="26"/>
      <w:r w:rsidR="009F0BE7">
        <w:rPr>
          <w:rStyle w:val="CommentReference"/>
        </w:rPr>
        <w:commentReference w:id="26"/>
      </w:r>
    </w:p>
    <w:p w14:paraId="7AAA5E5B" w14:textId="77777777" w:rsidR="00964525" w:rsidRPr="00A80F2F" w:rsidRDefault="00964525" w:rsidP="00964525">
      <w:pPr>
        <w:pStyle w:val="ListParagraph"/>
        <w:numPr>
          <w:ilvl w:val="0"/>
          <w:numId w:val="2"/>
        </w:numPr>
        <w:ind w:right="71"/>
        <w:rPr>
          <w:rFonts w:ascii="Times New Roman" w:hAnsi="Times New Roman" w:cs="Times New Roman"/>
          <w:sz w:val="24"/>
          <w:szCs w:val="24"/>
        </w:rPr>
      </w:pPr>
      <w:r w:rsidRPr="00A80F2F">
        <w:rPr>
          <w:rFonts w:ascii="Times New Roman" w:hAnsi="Times New Roman" w:cs="Times New Roman"/>
          <w:sz w:val="24"/>
          <w:szCs w:val="24"/>
        </w:rPr>
        <w:t xml:space="preserve">A </w:t>
      </w:r>
      <w:r w:rsidR="00E00503" w:rsidRPr="00A80F2F">
        <w:rPr>
          <w:rFonts w:ascii="Times New Roman" w:hAnsi="Times New Roman" w:cs="Times New Roman"/>
          <w:sz w:val="24"/>
          <w:szCs w:val="24"/>
        </w:rPr>
        <w:t>music representation in which some musical aspects are unknown – and therefore</w:t>
      </w:r>
      <w:r w:rsidRPr="00A80F2F">
        <w:rPr>
          <w:rFonts w:ascii="Times New Roman" w:hAnsi="Times New Roman" w:cs="Times New Roman"/>
          <w:sz w:val="24"/>
          <w:szCs w:val="24"/>
        </w:rPr>
        <w:t xml:space="preserve"> represented by variables</w:t>
      </w:r>
    </w:p>
    <w:p w14:paraId="74F2BBB2" w14:textId="77777777" w:rsidR="00E00503" w:rsidRPr="00A80F2F" w:rsidRDefault="00964525" w:rsidP="00964525">
      <w:pPr>
        <w:pStyle w:val="ListParagraph"/>
        <w:numPr>
          <w:ilvl w:val="0"/>
          <w:numId w:val="2"/>
        </w:numPr>
        <w:ind w:right="71"/>
        <w:rPr>
          <w:rFonts w:ascii="Times New Roman" w:hAnsi="Times New Roman" w:cs="Times New Roman"/>
          <w:sz w:val="24"/>
          <w:szCs w:val="24"/>
        </w:rPr>
      </w:pPr>
      <w:r w:rsidRPr="00A80F2F">
        <w:rPr>
          <w:rFonts w:ascii="Times New Roman" w:hAnsi="Times New Roman" w:cs="Times New Roman"/>
          <w:sz w:val="24"/>
          <w:szCs w:val="24"/>
        </w:rPr>
        <w:t>C</w:t>
      </w:r>
      <w:r w:rsidR="00E00503" w:rsidRPr="00A80F2F">
        <w:rPr>
          <w:rFonts w:ascii="Times New Roman" w:hAnsi="Times New Roman" w:cs="Times New Roman"/>
          <w:sz w:val="24"/>
          <w:szCs w:val="24"/>
        </w:rPr>
        <w:t xml:space="preserve">ompositional rules that impose constraints on these variables. </w:t>
      </w:r>
      <w:commentRangeStart w:id="27"/>
      <w:r w:rsidR="00E00503" w:rsidRPr="00A80F2F">
        <w:rPr>
          <w:rFonts w:ascii="Times New Roman" w:hAnsi="Times New Roman" w:cs="Times New Roman"/>
          <w:sz w:val="24"/>
          <w:szCs w:val="24"/>
        </w:rPr>
        <w:t>For instance, a chord can be expressed by a set of notes, and the note pitches can be variables. Some harmonic constraints may specify how the chord pitches are related to each other, other constraints define the relation to the pitches of other chords and so forth. A musical constraint problem does not necessarily result in only a single solution. Instead, the restrictions and dependencies expressed by a set of constraints reduce the set of solution candidates.</w:t>
      </w:r>
      <w:commentRangeEnd w:id="27"/>
      <w:r w:rsidR="009F0BE7">
        <w:rPr>
          <w:rStyle w:val="CommentReference"/>
        </w:rPr>
        <w:commentReference w:id="27"/>
      </w:r>
    </w:p>
    <w:p w14:paraId="1F179892" w14:textId="77777777" w:rsidR="009F0BE7" w:rsidRDefault="009F0BE7" w:rsidP="00E00503">
      <w:pPr>
        <w:ind w:left="-15" w:right="71"/>
        <w:rPr>
          <w:ins w:id="28" w:author="Brianna Muleski" w:date="2015-09-20T15:53:00Z"/>
          <w:rFonts w:ascii="Times New Roman" w:hAnsi="Times New Roman" w:cs="Times New Roman"/>
          <w:sz w:val="24"/>
          <w:szCs w:val="24"/>
        </w:rPr>
      </w:pPr>
    </w:p>
    <w:p w14:paraId="6744EB15" w14:textId="77777777" w:rsidR="00E00503" w:rsidRPr="00A80F2F" w:rsidRDefault="00E00503" w:rsidP="00E00503">
      <w:pPr>
        <w:ind w:left="-15" w:right="71"/>
        <w:rPr>
          <w:rFonts w:ascii="Times New Roman" w:hAnsi="Times New Roman" w:cs="Times New Roman"/>
          <w:sz w:val="24"/>
          <w:szCs w:val="24"/>
        </w:rPr>
      </w:pPr>
      <w:r w:rsidRPr="00A80F2F">
        <w:rPr>
          <w:rFonts w:ascii="Times New Roman" w:hAnsi="Times New Roman" w:cs="Times New Roman"/>
          <w:sz w:val="24"/>
          <w:szCs w:val="24"/>
        </w:rPr>
        <w:t>Existing</w:t>
      </w:r>
      <w:r w:rsidR="00964525" w:rsidRPr="00A80F2F">
        <w:rPr>
          <w:rFonts w:ascii="Times New Roman" w:hAnsi="Times New Roman" w:cs="Times New Roman"/>
          <w:sz w:val="24"/>
          <w:szCs w:val="24"/>
        </w:rPr>
        <w:t xml:space="preserve"> constraint programming systems </w:t>
      </w:r>
      <w:r w:rsidRPr="00A80F2F">
        <w:rPr>
          <w:rFonts w:ascii="Times New Roman" w:hAnsi="Times New Roman" w:cs="Times New Roman"/>
          <w:sz w:val="24"/>
          <w:szCs w:val="24"/>
        </w:rPr>
        <w:t>can efficiently solve a constraint problem – a fact that has greatly contributed to the popularity of constraint programming.</w:t>
      </w:r>
    </w:p>
    <w:p w14:paraId="59FB80DC" w14:textId="77777777" w:rsidR="00B71875" w:rsidRPr="00A80F2F" w:rsidRDefault="00B71875" w:rsidP="00B71875">
      <w:pPr>
        <w:spacing w:after="28"/>
        <w:rPr>
          <w:rFonts w:ascii="Times New Roman" w:hAnsi="Times New Roman" w:cs="Times New Roman"/>
          <w:sz w:val="24"/>
          <w:szCs w:val="24"/>
        </w:rPr>
      </w:pPr>
    </w:p>
    <w:p w14:paraId="208B57E8" w14:textId="77777777" w:rsidR="00964525" w:rsidRPr="00A80F2F" w:rsidRDefault="00964525" w:rsidP="00B71875">
      <w:pPr>
        <w:spacing w:after="28"/>
        <w:rPr>
          <w:rFonts w:ascii="Times New Roman" w:hAnsi="Times New Roman" w:cs="Times New Roman"/>
          <w:sz w:val="24"/>
          <w:szCs w:val="24"/>
        </w:rPr>
      </w:pPr>
    </w:p>
    <w:p w14:paraId="1CB82CE9" w14:textId="77777777" w:rsidR="00B71875" w:rsidRPr="007F0AD6" w:rsidRDefault="00E00503" w:rsidP="00B71875">
      <w:pPr>
        <w:rPr>
          <w:rFonts w:ascii="Times New Roman" w:hAnsi="Times New Roman" w:cs="Times New Roman"/>
          <w:b/>
          <w:sz w:val="32"/>
          <w:szCs w:val="24"/>
          <w:rPrChange w:id="29" w:author="Brianna Muleski" w:date="2015-09-20T19:33:00Z">
            <w:rPr>
              <w:rFonts w:ascii="Times New Roman" w:hAnsi="Times New Roman" w:cs="Times New Roman"/>
              <w:b/>
              <w:sz w:val="24"/>
              <w:szCs w:val="24"/>
            </w:rPr>
          </w:rPrChange>
        </w:rPr>
      </w:pPr>
      <w:commentRangeStart w:id="30"/>
      <w:r w:rsidRPr="007F0AD6">
        <w:rPr>
          <w:rFonts w:ascii="Times New Roman" w:hAnsi="Times New Roman" w:cs="Times New Roman"/>
          <w:b/>
          <w:sz w:val="32"/>
          <w:szCs w:val="24"/>
          <w:rPrChange w:id="31" w:author="Brianna Muleski" w:date="2015-09-20T19:33:00Z">
            <w:rPr>
              <w:rFonts w:ascii="Times New Roman" w:hAnsi="Times New Roman" w:cs="Times New Roman"/>
              <w:b/>
              <w:sz w:val="24"/>
              <w:szCs w:val="24"/>
            </w:rPr>
          </w:rPrChange>
        </w:rPr>
        <w:t>What is constraint programming?</w:t>
      </w:r>
    </w:p>
    <w:p w14:paraId="609FA103" w14:textId="77777777" w:rsidR="00E00503" w:rsidRPr="00A80F2F" w:rsidRDefault="00E00503" w:rsidP="00B71875">
      <w:pPr>
        <w:rPr>
          <w:rFonts w:ascii="Times New Roman" w:hAnsi="Times New Roman" w:cs="Times New Roman"/>
          <w:b/>
          <w:sz w:val="24"/>
          <w:szCs w:val="24"/>
        </w:rPr>
      </w:pPr>
    </w:p>
    <w:p w14:paraId="66F0DD09" w14:textId="3A76DB49" w:rsidR="00E00503" w:rsidRDefault="00E00503" w:rsidP="00E00503">
      <w:pPr>
        <w:ind w:left="-15" w:right="71"/>
        <w:rPr>
          <w:ins w:id="32" w:author="Brianna Muleski" w:date="2015-09-20T15:53:00Z"/>
          <w:rFonts w:ascii="Times New Roman" w:hAnsi="Times New Roman" w:cs="Times New Roman"/>
          <w:sz w:val="24"/>
          <w:szCs w:val="24"/>
        </w:rPr>
      </w:pPr>
      <w:r w:rsidRPr="00A80F2F">
        <w:rPr>
          <w:rFonts w:ascii="Times New Roman" w:hAnsi="Times New Roman" w:cs="Times New Roman"/>
          <w:sz w:val="24"/>
          <w:szCs w:val="24"/>
        </w:rPr>
        <w:t xml:space="preserve">Constraint programming is a programming paradigm, which introduces techniques to solve constraint satisfaction problems. A </w:t>
      </w:r>
      <w:r w:rsidRPr="00A80F2F">
        <w:rPr>
          <w:rFonts w:ascii="Times New Roman" w:eastAsia="Cambria" w:hAnsi="Times New Roman" w:cs="Times New Roman"/>
          <w:i/>
          <w:sz w:val="24"/>
          <w:szCs w:val="24"/>
        </w:rPr>
        <w:t xml:space="preserve">constraint satisfaction problem </w:t>
      </w:r>
      <w:r w:rsidRPr="00A80F2F">
        <w:rPr>
          <w:rFonts w:ascii="Times New Roman" w:hAnsi="Times New Roman" w:cs="Times New Roman"/>
          <w:sz w:val="24"/>
          <w:szCs w:val="24"/>
        </w:rPr>
        <w:t xml:space="preserve">(CSP) consists of a set of </w:t>
      </w:r>
      <w:r w:rsidRPr="00A80F2F">
        <w:rPr>
          <w:rFonts w:ascii="Times New Roman" w:eastAsia="Cambria" w:hAnsi="Times New Roman" w:cs="Times New Roman"/>
          <w:i/>
          <w:sz w:val="24"/>
          <w:szCs w:val="24"/>
        </w:rPr>
        <w:t xml:space="preserve">variables </w:t>
      </w:r>
      <w:r w:rsidRPr="00A80F2F">
        <w:rPr>
          <w:rFonts w:ascii="Times New Roman" w:hAnsi="Times New Roman" w:cs="Times New Roman"/>
          <w:sz w:val="24"/>
          <w:szCs w:val="24"/>
        </w:rPr>
        <w:t>and mathematical relations between these variables which are referred to</w:t>
      </w:r>
      <w:r w:rsidR="008C7837" w:rsidRPr="00A80F2F">
        <w:rPr>
          <w:rFonts w:ascii="Times New Roman" w:hAnsi="Times New Roman" w:cs="Times New Roman"/>
          <w:sz w:val="24"/>
          <w:szCs w:val="24"/>
        </w:rPr>
        <w:t xml:space="preserve"> </w:t>
      </w:r>
      <w:commentRangeEnd w:id="30"/>
      <w:r w:rsidR="009F0BE7">
        <w:rPr>
          <w:rStyle w:val="CommentReference"/>
        </w:rPr>
        <w:commentReference w:id="30"/>
      </w:r>
      <w:r w:rsidR="008C7837" w:rsidRPr="00A80F2F">
        <w:rPr>
          <w:rFonts w:ascii="Times New Roman" w:hAnsi="Times New Roman" w:cs="Times New Roman"/>
          <w:sz w:val="24"/>
          <w:szCs w:val="24"/>
        </w:rPr>
        <w:t>as</w:t>
      </w:r>
      <w:r w:rsidRPr="00A80F2F">
        <w:rPr>
          <w:rFonts w:ascii="Times New Roman" w:hAnsi="Times New Roman" w:cs="Times New Roman"/>
          <w:sz w:val="24"/>
          <w:szCs w:val="24"/>
        </w:rPr>
        <w:t xml:space="preserve"> </w:t>
      </w:r>
      <w:commentRangeStart w:id="33"/>
      <w:r w:rsidRPr="00A80F2F">
        <w:rPr>
          <w:rFonts w:ascii="Times New Roman" w:eastAsia="Cambria" w:hAnsi="Times New Roman" w:cs="Times New Roman"/>
          <w:i/>
          <w:sz w:val="24"/>
          <w:szCs w:val="24"/>
        </w:rPr>
        <w:t>constraints</w:t>
      </w:r>
      <w:r w:rsidRPr="00A80F2F">
        <w:rPr>
          <w:rFonts w:ascii="Times New Roman" w:hAnsi="Times New Roman" w:cs="Times New Roman"/>
          <w:sz w:val="24"/>
          <w:szCs w:val="24"/>
        </w:rPr>
        <w:t xml:space="preserve">. Usually, a CSP presents a combinatorial problem. A </w:t>
      </w:r>
      <w:r w:rsidRPr="00A80F2F">
        <w:rPr>
          <w:rFonts w:ascii="Times New Roman" w:eastAsia="Cambria" w:hAnsi="Times New Roman" w:cs="Times New Roman"/>
          <w:i/>
          <w:sz w:val="24"/>
          <w:szCs w:val="24"/>
        </w:rPr>
        <w:t xml:space="preserve">constraint solver </w:t>
      </w:r>
      <w:r w:rsidRPr="00A80F2F">
        <w:rPr>
          <w:rFonts w:ascii="Times New Roman" w:hAnsi="Times New Roman" w:cs="Times New Roman"/>
          <w:sz w:val="24"/>
          <w:szCs w:val="24"/>
        </w:rPr>
        <w:t xml:space="preserve">finds one or more solutions for the problem. A </w:t>
      </w:r>
      <w:r w:rsidRPr="00A80F2F">
        <w:rPr>
          <w:rFonts w:ascii="Times New Roman" w:eastAsia="Cambria" w:hAnsi="Times New Roman" w:cs="Times New Roman"/>
          <w:i/>
          <w:sz w:val="24"/>
          <w:szCs w:val="24"/>
        </w:rPr>
        <w:t xml:space="preserve">solution </w:t>
      </w:r>
      <w:r w:rsidRPr="00A80F2F">
        <w:rPr>
          <w:rFonts w:ascii="Times New Roman" w:hAnsi="Times New Roman" w:cs="Times New Roman"/>
          <w:sz w:val="24"/>
          <w:szCs w:val="24"/>
        </w:rPr>
        <w:t xml:space="preserve">of a CSP shows for each variable of the problem a determined value, which is consistent with all constraints. A </w:t>
      </w:r>
      <w:r w:rsidRPr="00A80F2F">
        <w:rPr>
          <w:rFonts w:ascii="Times New Roman" w:eastAsia="Cambria" w:hAnsi="Times New Roman" w:cs="Times New Roman"/>
          <w:i/>
          <w:sz w:val="24"/>
          <w:szCs w:val="24"/>
        </w:rPr>
        <w:t xml:space="preserve">constraint system </w:t>
      </w:r>
      <w:r w:rsidRPr="00A80F2F">
        <w:rPr>
          <w:rFonts w:ascii="Times New Roman" w:hAnsi="Times New Roman" w:cs="Times New Roman"/>
          <w:sz w:val="24"/>
          <w:szCs w:val="24"/>
        </w:rPr>
        <w:t>(e.g., a programming language supporting constraint programming) allows its user to define and solve CSPs.</w:t>
      </w:r>
      <w:commentRangeEnd w:id="33"/>
      <w:r w:rsidR="009F0BE7">
        <w:rPr>
          <w:rStyle w:val="CommentReference"/>
        </w:rPr>
        <w:commentReference w:id="33"/>
      </w:r>
    </w:p>
    <w:p w14:paraId="415C8028" w14:textId="77777777" w:rsidR="009F0BE7" w:rsidRPr="00A80F2F" w:rsidRDefault="009F0BE7" w:rsidP="00E00503">
      <w:pPr>
        <w:ind w:left="-15" w:right="71"/>
        <w:rPr>
          <w:rFonts w:ascii="Times New Roman" w:hAnsi="Times New Roman" w:cs="Times New Roman"/>
          <w:sz w:val="24"/>
          <w:szCs w:val="24"/>
        </w:rPr>
      </w:pPr>
    </w:p>
    <w:p w14:paraId="14AD48DD" w14:textId="77777777" w:rsidR="00E00503" w:rsidRPr="00A80F2F" w:rsidRDefault="00E00503" w:rsidP="00E00503">
      <w:pPr>
        <w:spacing w:after="377"/>
        <w:ind w:left="-15" w:right="71"/>
        <w:rPr>
          <w:rFonts w:ascii="Times New Roman" w:hAnsi="Times New Roman" w:cs="Times New Roman"/>
          <w:sz w:val="24"/>
          <w:szCs w:val="24"/>
        </w:rPr>
      </w:pPr>
      <w:commentRangeStart w:id="34"/>
      <w:r w:rsidRPr="00A80F2F">
        <w:rPr>
          <w:rFonts w:ascii="Times New Roman" w:hAnsi="Times New Roman" w:cs="Times New Roman"/>
          <w:sz w:val="24"/>
          <w:szCs w:val="24"/>
        </w:rPr>
        <w:t xml:space="preserve">A simple numeric example may illustrate these concepts. The example introduces the two variables </w:t>
      </w:r>
      <w:r w:rsidRPr="00A80F2F">
        <w:rPr>
          <w:rFonts w:ascii="Times New Roman" w:eastAsia="Cambria" w:hAnsi="Times New Roman" w:cs="Times New Roman"/>
          <w:i/>
          <w:sz w:val="24"/>
          <w:szCs w:val="24"/>
        </w:rPr>
        <w:t xml:space="preserve">X </w:t>
      </w:r>
      <w:r w:rsidRPr="00A80F2F">
        <w:rPr>
          <w:rFonts w:ascii="Times New Roman" w:hAnsi="Times New Roman" w:cs="Times New Roman"/>
          <w:sz w:val="24"/>
          <w:szCs w:val="24"/>
        </w:rPr>
        <w:t xml:space="preserve">and </w:t>
      </w:r>
      <w:r w:rsidRPr="00A80F2F">
        <w:rPr>
          <w:rFonts w:ascii="Times New Roman" w:eastAsia="Cambria" w:hAnsi="Times New Roman" w:cs="Times New Roman"/>
          <w:i/>
          <w:sz w:val="24"/>
          <w:szCs w:val="24"/>
        </w:rPr>
        <w:t xml:space="preserve">Y </w:t>
      </w:r>
      <w:r w:rsidRPr="00A80F2F">
        <w:rPr>
          <w:rFonts w:ascii="Times New Roman" w:hAnsi="Times New Roman" w:cs="Times New Roman"/>
          <w:sz w:val="24"/>
          <w:szCs w:val="24"/>
        </w:rPr>
        <w:t xml:space="preserve">and restricts their value by two basic arithmetical operations, connected by a conjunction. One possible solution for this problem is </w:t>
      </w:r>
      <w:r w:rsidRPr="00A80F2F">
        <w:rPr>
          <w:rFonts w:ascii="Times New Roman" w:eastAsia="Cambria" w:hAnsi="Times New Roman" w:cs="Times New Roman"/>
          <w:i/>
          <w:sz w:val="24"/>
          <w:szCs w:val="24"/>
        </w:rPr>
        <w:t>X</w:t>
      </w:r>
      <w:commentRangeEnd w:id="34"/>
      <w:r w:rsidR="009F0BE7">
        <w:rPr>
          <w:rStyle w:val="CommentReference"/>
        </w:rPr>
        <w:commentReference w:id="34"/>
      </w:r>
      <w:r w:rsidRPr="00A80F2F">
        <w:rPr>
          <w:rFonts w:ascii="Times New Roman" w:eastAsia="Cambria" w:hAnsi="Times New Roman" w:cs="Times New Roman"/>
          <w:i/>
          <w:sz w:val="24"/>
          <w:szCs w:val="24"/>
        </w:rPr>
        <w:t xml:space="preserve"> </w:t>
      </w:r>
      <w:r w:rsidR="008C7837" w:rsidRPr="00A80F2F">
        <w:rPr>
          <w:rFonts w:ascii="Times New Roman" w:hAnsi="Times New Roman" w:cs="Times New Roman"/>
          <w:sz w:val="24"/>
          <w:szCs w:val="24"/>
        </w:rPr>
        <w:t>= 4</w:t>
      </w:r>
      <w:r w:rsidRPr="00A80F2F">
        <w:rPr>
          <w:rFonts w:ascii="Times New Roman" w:hAnsi="Times New Roman" w:cs="Times New Roman"/>
          <w:sz w:val="24"/>
          <w:szCs w:val="24"/>
        </w:rPr>
        <w:t xml:space="preserve">, </w:t>
      </w:r>
      <w:r w:rsidRPr="00A80F2F">
        <w:rPr>
          <w:rFonts w:ascii="Times New Roman" w:eastAsia="Cambria" w:hAnsi="Times New Roman" w:cs="Times New Roman"/>
          <w:i/>
          <w:sz w:val="24"/>
          <w:szCs w:val="24"/>
        </w:rPr>
        <w:t xml:space="preserve">Y </w:t>
      </w:r>
      <w:r w:rsidR="008C7837" w:rsidRPr="00A80F2F">
        <w:rPr>
          <w:rFonts w:ascii="Times New Roman" w:hAnsi="Times New Roman" w:cs="Times New Roman"/>
          <w:sz w:val="24"/>
          <w:szCs w:val="24"/>
        </w:rPr>
        <w:t>= 5</w:t>
      </w:r>
      <w:r w:rsidRPr="00A80F2F">
        <w:rPr>
          <w:rFonts w:ascii="Times New Roman" w:hAnsi="Times New Roman" w:cs="Times New Roman"/>
          <w:sz w:val="24"/>
          <w:szCs w:val="24"/>
        </w:rPr>
        <w:t xml:space="preserve">, another solution is </w:t>
      </w:r>
      <w:r w:rsidRPr="00A80F2F">
        <w:rPr>
          <w:rFonts w:ascii="Times New Roman" w:eastAsia="Cambria" w:hAnsi="Times New Roman" w:cs="Times New Roman"/>
          <w:i/>
          <w:sz w:val="24"/>
          <w:szCs w:val="24"/>
        </w:rPr>
        <w:t xml:space="preserve">X </w:t>
      </w:r>
      <w:r w:rsidR="008C7837" w:rsidRPr="00A80F2F">
        <w:rPr>
          <w:rFonts w:ascii="Times New Roman" w:hAnsi="Times New Roman" w:cs="Times New Roman"/>
          <w:sz w:val="24"/>
          <w:szCs w:val="24"/>
        </w:rPr>
        <w:t>= 3</w:t>
      </w:r>
      <w:r w:rsidRPr="00A80F2F">
        <w:rPr>
          <w:rFonts w:ascii="Times New Roman" w:hAnsi="Times New Roman" w:cs="Times New Roman"/>
          <w:sz w:val="24"/>
          <w:szCs w:val="24"/>
        </w:rPr>
        <w:t xml:space="preserve">, </w:t>
      </w:r>
      <w:r w:rsidRPr="00A80F2F">
        <w:rPr>
          <w:rFonts w:ascii="Times New Roman" w:eastAsia="Cambria" w:hAnsi="Times New Roman" w:cs="Times New Roman"/>
          <w:i/>
          <w:sz w:val="24"/>
          <w:szCs w:val="24"/>
        </w:rPr>
        <w:t xml:space="preserve">Y </w:t>
      </w:r>
      <w:r w:rsidR="008C7837" w:rsidRPr="00A80F2F">
        <w:rPr>
          <w:rFonts w:ascii="Times New Roman" w:hAnsi="Times New Roman" w:cs="Times New Roman"/>
          <w:sz w:val="24"/>
          <w:szCs w:val="24"/>
        </w:rPr>
        <w:t>= 6</w:t>
      </w:r>
      <w:r w:rsidRPr="00A80F2F">
        <w:rPr>
          <w:rFonts w:ascii="Times New Roman" w:hAnsi="Times New Roman" w:cs="Times New Roman"/>
          <w:sz w:val="24"/>
          <w:szCs w:val="24"/>
        </w:rPr>
        <w:t>:</w:t>
      </w:r>
    </w:p>
    <w:p w14:paraId="56D100F4" w14:textId="77777777" w:rsidR="00E00503" w:rsidRPr="00A80F2F" w:rsidRDefault="00E00503" w:rsidP="00E00503">
      <w:pPr>
        <w:spacing w:after="139"/>
        <w:ind w:right="115"/>
        <w:jc w:val="center"/>
        <w:rPr>
          <w:rFonts w:ascii="Times New Roman" w:hAnsi="Times New Roman" w:cs="Times New Roman"/>
          <w:sz w:val="24"/>
          <w:szCs w:val="24"/>
        </w:rPr>
      </w:pPr>
      <w:r w:rsidRPr="00A80F2F">
        <w:rPr>
          <w:rFonts w:ascii="Times New Roman" w:eastAsia="Cambria" w:hAnsi="Times New Roman" w:cs="Times New Roman"/>
          <w:i/>
          <w:sz w:val="24"/>
          <w:szCs w:val="24"/>
        </w:rPr>
        <w:lastRenderedPageBreak/>
        <w:t xml:space="preserve">X </w:t>
      </w:r>
      <w:r w:rsidRPr="00A80F2F">
        <w:rPr>
          <w:rFonts w:ascii="Times New Roman" w:hAnsi="Times New Roman" w:cs="Times New Roman"/>
          <w:sz w:val="24"/>
          <w:szCs w:val="24"/>
        </w:rPr>
        <w:t xml:space="preserve">+ </w:t>
      </w:r>
      <w:r w:rsidRPr="00A80F2F">
        <w:rPr>
          <w:rFonts w:ascii="Times New Roman" w:eastAsia="Cambria" w:hAnsi="Times New Roman" w:cs="Times New Roman"/>
          <w:i/>
          <w:sz w:val="24"/>
          <w:szCs w:val="24"/>
        </w:rPr>
        <w:t xml:space="preserve">Y </w:t>
      </w:r>
      <w:r w:rsidR="008C7837" w:rsidRPr="00A80F2F">
        <w:rPr>
          <w:rFonts w:ascii="Times New Roman" w:hAnsi="Times New Roman" w:cs="Times New Roman"/>
          <w:sz w:val="24"/>
          <w:szCs w:val="24"/>
        </w:rPr>
        <w:t>= 9</w:t>
      </w:r>
      <w:r w:rsidRPr="00A80F2F">
        <w:rPr>
          <w:rFonts w:ascii="Times New Roman" w:hAnsi="Times New Roman" w:cs="Times New Roman"/>
          <w:sz w:val="24"/>
          <w:szCs w:val="24"/>
        </w:rPr>
        <w:t xml:space="preserve"> </w:t>
      </w:r>
      <w:r w:rsidRPr="00A80F2F">
        <w:rPr>
          <w:rFonts w:ascii="Cambria Math" w:eastAsia="Cambria" w:hAnsi="Cambria Math" w:cs="Cambria Math"/>
          <w:sz w:val="24"/>
          <w:szCs w:val="24"/>
        </w:rPr>
        <w:t>∧</w:t>
      </w:r>
      <w:r w:rsidRPr="00A80F2F">
        <w:rPr>
          <w:rFonts w:ascii="Times New Roman" w:eastAsia="Cambria" w:hAnsi="Times New Roman" w:cs="Times New Roman"/>
          <w:sz w:val="24"/>
          <w:szCs w:val="24"/>
        </w:rPr>
        <w:t xml:space="preserve"> </w:t>
      </w:r>
      <w:r w:rsidRPr="00A80F2F">
        <w:rPr>
          <w:rFonts w:ascii="Times New Roman" w:eastAsia="Cambria" w:hAnsi="Times New Roman" w:cs="Times New Roman"/>
          <w:i/>
          <w:sz w:val="24"/>
          <w:szCs w:val="24"/>
        </w:rPr>
        <w:t>X &lt; Y</w:t>
      </w:r>
    </w:p>
    <w:p w14:paraId="2B1E7319" w14:textId="1AD36282" w:rsidR="00E00503" w:rsidRDefault="00E00503" w:rsidP="00E00503">
      <w:pPr>
        <w:ind w:left="-15" w:right="71"/>
        <w:rPr>
          <w:ins w:id="35" w:author="Brianna Muleski" w:date="2015-09-20T15:53:00Z"/>
          <w:rFonts w:ascii="Times New Roman" w:hAnsi="Times New Roman" w:cs="Times New Roman"/>
          <w:sz w:val="24"/>
          <w:szCs w:val="24"/>
        </w:rPr>
      </w:pPr>
      <w:commentRangeStart w:id="36"/>
      <w:r w:rsidRPr="00A80F2F">
        <w:rPr>
          <w:rFonts w:ascii="Times New Roman" w:hAnsi="Times New Roman" w:cs="Times New Roman"/>
          <w:sz w:val="24"/>
          <w:szCs w:val="24"/>
        </w:rPr>
        <w:t xml:space="preserve">Note that the term </w:t>
      </w:r>
      <w:r w:rsidRPr="00A80F2F">
        <w:rPr>
          <w:rFonts w:ascii="Times New Roman" w:eastAsia="Cambria" w:hAnsi="Times New Roman" w:cs="Times New Roman"/>
          <w:i/>
          <w:sz w:val="24"/>
          <w:szCs w:val="24"/>
        </w:rPr>
        <w:t xml:space="preserve">variable </w:t>
      </w:r>
      <w:r w:rsidRPr="00A80F2F">
        <w:rPr>
          <w:rFonts w:ascii="Times New Roman" w:hAnsi="Times New Roman" w:cs="Times New Roman"/>
          <w:sz w:val="24"/>
          <w:szCs w:val="24"/>
        </w:rPr>
        <w:t xml:space="preserve">has a clearly different meaning in mainstream </w:t>
      </w:r>
      <w:commentRangeEnd w:id="36"/>
      <w:r w:rsidR="009F0BE7">
        <w:rPr>
          <w:rStyle w:val="CommentReference"/>
        </w:rPr>
        <w:commentReference w:id="36"/>
      </w:r>
      <w:r w:rsidRPr="00A80F2F">
        <w:rPr>
          <w:rFonts w:ascii="Times New Roman" w:hAnsi="Times New Roman" w:cs="Times New Roman"/>
          <w:sz w:val="24"/>
          <w:szCs w:val="24"/>
        </w:rPr>
        <w:t xml:space="preserve">programming </w:t>
      </w:r>
      <w:commentRangeStart w:id="37"/>
      <w:r w:rsidRPr="00A80F2F">
        <w:rPr>
          <w:rFonts w:ascii="Times New Roman" w:hAnsi="Times New Roman" w:cs="Times New Roman"/>
          <w:sz w:val="24"/>
          <w:szCs w:val="24"/>
        </w:rPr>
        <w:t xml:space="preserve">paradigms and languages (e.g., C or Java) on the one hand, and in the field of constraint programming on the other hand. In mainstream programming languages, a variable denotes a </w:t>
      </w:r>
      <w:r w:rsidRPr="00A80F2F">
        <w:rPr>
          <w:rFonts w:ascii="Times New Roman" w:eastAsia="Cambria" w:hAnsi="Times New Roman" w:cs="Times New Roman"/>
          <w:i/>
          <w:sz w:val="24"/>
          <w:szCs w:val="24"/>
        </w:rPr>
        <w:t xml:space="preserve">stateful </w:t>
      </w:r>
      <w:r w:rsidRPr="00A80F2F">
        <w:rPr>
          <w:rFonts w:ascii="Times New Roman" w:hAnsi="Times New Roman" w:cs="Times New Roman"/>
          <w:sz w:val="24"/>
          <w:szCs w:val="24"/>
        </w:rPr>
        <w:t>computational entity: such a variable</w:t>
      </w:r>
      <w:commentRangeEnd w:id="37"/>
      <w:r w:rsidR="009F0BE7">
        <w:rPr>
          <w:rStyle w:val="CommentReference"/>
        </w:rPr>
        <w:commentReference w:id="37"/>
      </w:r>
      <w:r w:rsidRPr="00A80F2F">
        <w:rPr>
          <w:rFonts w:ascii="Times New Roman" w:hAnsi="Times New Roman" w:cs="Times New Roman"/>
          <w:sz w:val="24"/>
          <w:szCs w:val="24"/>
        </w:rPr>
        <w:t xml:space="preserve"> always</w:t>
      </w:r>
      <w:r w:rsidR="008C7837" w:rsidRPr="00A80F2F">
        <w:rPr>
          <w:rFonts w:ascii="Times New Roman" w:hAnsi="Times New Roman" w:cs="Times New Roman"/>
          <w:sz w:val="24"/>
          <w:szCs w:val="24"/>
        </w:rPr>
        <w:t xml:space="preserve"> has</w:t>
      </w:r>
      <w:r w:rsidRPr="00A80F2F">
        <w:rPr>
          <w:rFonts w:ascii="Times New Roman" w:hAnsi="Times New Roman" w:cs="Times New Roman"/>
          <w:sz w:val="24"/>
          <w:szCs w:val="24"/>
        </w:rPr>
        <w:t xml:space="preserve"> </w:t>
      </w:r>
      <w:commentRangeStart w:id="38"/>
      <w:r w:rsidRPr="00A80F2F">
        <w:rPr>
          <w:rFonts w:ascii="Times New Roman" w:hAnsi="Times New Roman" w:cs="Times New Roman"/>
          <w:sz w:val="24"/>
          <w:szCs w:val="24"/>
        </w:rPr>
        <w:t xml:space="preserve">a specific </w:t>
      </w:r>
      <w:commentRangeStart w:id="39"/>
      <w:r w:rsidRPr="00A80F2F">
        <w:rPr>
          <w:rFonts w:ascii="Times New Roman" w:hAnsi="Times New Roman" w:cs="Times New Roman"/>
          <w:sz w:val="24"/>
          <w:szCs w:val="24"/>
        </w:rPr>
        <w:t>value</w:t>
      </w:r>
      <w:commentRangeEnd w:id="39"/>
      <w:r w:rsidR="00F12B21">
        <w:rPr>
          <w:rStyle w:val="CommentReference"/>
        </w:rPr>
        <w:commentReference w:id="39"/>
      </w:r>
      <w:r w:rsidRPr="00A80F2F">
        <w:rPr>
          <w:rFonts w:ascii="Times New Roman" w:hAnsi="Times New Roman" w:cs="Times New Roman"/>
          <w:sz w:val="24"/>
          <w:szCs w:val="24"/>
        </w:rPr>
        <w:t xml:space="preserve"> and a program can alter the value of a variable with an assignment statement at any time. By</w:t>
      </w:r>
      <w:commentRangeEnd w:id="38"/>
      <w:r w:rsidR="009F0BE7">
        <w:rPr>
          <w:rStyle w:val="CommentReference"/>
        </w:rPr>
        <w:commentReference w:id="38"/>
      </w:r>
      <w:r w:rsidRPr="00A80F2F">
        <w:rPr>
          <w:rFonts w:ascii="Times New Roman" w:hAnsi="Times New Roman" w:cs="Times New Roman"/>
          <w:sz w:val="24"/>
          <w:szCs w:val="24"/>
        </w:rPr>
        <w:t xml:space="preserve"> </w:t>
      </w:r>
      <w:r w:rsidR="00463A96" w:rsidRPr="00A80F2F">
        <w:rPr>
          <w:rFonts w:ascii="Times New Roman" w:hAnsi="Times New Roman" w:cs="Times New Roman"/>
          <w:sz w:val="24"/>
          <w:szCs w:val="24"/>
        </w:rPr>
        <w:t>contrast</w:t>
      </w:r>
      <w:r w:rsidRPr="00A80F2F">
        <w:rPr>
          <w:rFonts w:ascii="Times New Roman" w:hAnsi="Times New Roman" w:cs="Times New Roman"/>
          <w:sz w:val="24"/>
          <w:szCs w:val="24"/>
        </w:rPr>
        <w:t xml:space="preserve">, in constraint programming the notion of a variable is more similar to the notion of a variable or </w:t>
      </w:r>
      <w:r w:rsidRPr="00A80F2F">
        <w:rPr>
          <w:rFonts w:ascii="Times New Roman" w:eastAsia="Cambria" w:hAnsi="Times New Roman" w:cs="Times New Roman"/>
          <w:i/>
          <w:sz w:val="24"/>
          <w:szCs w:val="24"/>
        </w:rPr>
        <w:t xml:space="preserve">unknown </w:t>
      </w:r>
      <w:r w:rsidRPr="00A80F2F">
        <w:rPr>
          <w:rFonts w:ascii="Times New Roman" w:hAnsi="Times New Roman" w:cs="Times New Roman"/>
          <w:sz w:val="24"/>
          <w:szCs w:val="24"/>
        </w:rPr>
        <w:t xml:space="preserve">in mathematics. The value of a variable may be </w:t>
      </w:r>
      <w:r w:rsidR="00463A96" w:rsidRPr="00A80F2F">
        <w:rPr>
          <w:rFonts w:ascii="Times New Roman" w:hAnsi="Times New Roman" w:cs="Times New Roman"/>
          <w:sz w:val="24"/>
          <w:szCs w:val="24"/>
        </w:rPr>
        <w:t>unknown</w:t>
      </w:r>
      <w:r w:rsidRPr="00A80F2F">
        <w:rPr>
          <w:rFonts w:ascii="Times New Roman" w:hAnsi="Times New Roman" w:cs="Times New Roman"/>
          <w:sz w:val="24"/>
          <w:szCs w:val="24"/>
        </w:rPr>
        <w:t xml:space="preserve"> </w:t>
      </w:r>
      <w:commentRangeStart w:id="40"/>
      <w:r w:rsidRPr="00A80F2F">
        <w:rPr>
          <w:rFonts w:ascii="Times New Roman" w:hAnsi="Times New Roman" w:cs="Times New Roman"/>
          <w:sz w:val="24"/>
          <w:szCs w:val="24"/>
        </w:rPr>
        <w:t xml:space="preserve">or partially known. For example, it may only be known that </w:t>
      </w:r>
      <w:r w:rsidRPr="00A80F2F">
        <w:rPr>
          <w:rFonts w:ascii="Times New Roman" w:eastAsia="Cambria" w:hAnsi="Times New Roman" w:cs="Times New Roman"/>
          <w:i/>
          <w:sz w:val="24"/>
          <w:szCs w:val="24"/>
        </w:rPr>
        <w:t xml:space="preserve">X </w:t>
      </w:r>
      <w:r w:rsidRPr="00A80F2F">
        <w:rPr>
          <w:rFonts w:ascii="Cambria Math" w:eastAsia="Cambria" w:hAnsi="Cambria Math" w:cs="Cambria Math"/>
          <w:sz w:val="24"/>
          <w:szCs w:val="24"/>
        </w:rPr>
        <w:t>∈</w:t>
      </w:r>
      <w:r w:rsidRPr="00A80F2F">
        <w:rPr>
          <w:rFonts w:ascii="Times New Roman" w:eastAsia="Cambria" w:hAnsi="Times New Roman" w:cs="Times New Roman"/>
          <w:sz w:val="24"/>
          <w:szCs w:val="24"/>
        </w:rPr>
        <w:t xml:space="preserve"> {</w:t>
      </w:r>
      <w:r w:rsidRPr="00A80F2F">
        <w:rPr>
          <w:rFonts w:ascii="Times New Roman" w:hAnsi="Times New Roman" w:cs="Times New Roman"/>
          <w:sz w:val="24"/>
          <w:szCs w:val="24"/>
        </w:rPr>
        <w:t>1</w:t>
      </w:r>
      <w:r w:rsidRPr="00A80F2F">
        <w:rPr>
          <w:rFonts w:ascii="Times New Roman" w:eastAsia="Cambria" w:hAnsi="Times New Roman" w:cs="Times New Roman"/>
          <w:i/>
          <w:sz w:val="24"/>
          <w:szCs w:val="24"/>
        </w:rPr>
        <w:t>...</w:t>
      </w:r>
      <w:r w:rsidRPr="00A80F2F">
        <w:rPr>
          <w:rFonts w:ascii="Times New Roman" w:hAnsi="Times New Roman" w:cs="Times New Roman"/>
          <w:sz w:val="24"/>
          <w:szCs w:val="24"/>
        </w:rPr>
        <w:t>10</w:t>
      </w:r>
      <w:r w:rsidRPr="00A80F2F">
        <w:rPr>
          <w:rFonts w:ascii="Times New Roman" w:eastAsia="Cambria" w:hAnsi="Times New Roman" w:cs="Times New Roman"/>
          <w:sz w:val="24"/>
          <w:szCs w:val="24"/>
        </w:rPr>
        <w:t>}</w:t>
      </w:r>
      <w:r w:rsidRPr="00A80F2F">
        <w:rPr>
          <w:rFonts w:ascii="Times New Roman" w:hAnsi="Times New Roman" w:cs="Times New Roman"/>
          <w:sz w:val="24"/>
          <w:szCs w:val="24"/>
        </w:rPr>
        <w:t xml:space="preserve">. However, a variable never changes its value, it is </w:t>
      </w:r>
      <w:r w:rsidRPr="00A80F2F">
        <w:rPr>
          <w:rFonts w:ascii="Times New Roman" w:eastAsia="Cambria" w:hAnsi="Times New Roman" w:cs="Times New Roman"/>
          <w:i/>
          <w:sz w:val="24"/>
          <w:szCs w:val="24"/>
        </w:rPr>
        <w:t>stateless</w:t>
      </w:r>
      <w:r w:rsidRPr="00A80F2F">
        <w:rPr>
          <w:rFonts w:ascii="Times New Roman" w:hAnsi="Times New Roman" w:cs="Times New Roman"/>
          <w:sz w:val="24"/>
          <w:szCs w:val="24"/>
        </w:rPr>
        <w:t>.</w:t>
      </w:r>
      <w:commentRangeEnd w:id="40"/>
      <w:r w:rsidR="009F0BE7">
        <w:rPr>
          <w:rStyle w:val="CommentReference"/>
        </w:rPr>
        <w:commentReference w:id="40"/>
      </w:r>
      <w:r w:rsidRPr="00A80F2F">
        <w:rPr>
          <w:rFonts w:ascii="Times New Roman" w:hAnsi="Times New Roman" w:cs="Times New Roman"/>
          <w:sz w:val="24"/>
          <w:szCs w:val="24"/>
        </w:rPr>
        <w:t xml:space="preserve"> </w:t>
      </w:r>
    </w:p>
    <w:p w14:paraId="4A32537C" w14:textId="77777777" w:rsidR="009F0BE7" w:rsidRPr="00A80F2F" w:rsidRDefault="009F0BE7" w:rsidP="00E00503">
      <w:pPr>
        <w:ind w:left="-15" w:right="71"/>
        <w:rPr>
          <w:rFonts w:ascii="Times New Roman" w:hAnsi="Times New Roman" w:cs="Times New Roman"/>
          <w:sz w:val="24"/>
          <w:szCs w:val="24"/>
        </w:rPr>
      </w:pPr>
    </w:p>
    <w:p w14:paraId="07B987E1" w14:textId="0FAD6B3D" w:rsidR="00E00503" w:rsidRDefault="00E00503" w:rsidP="00E00503">
      <w:pPr>
        <w:ind w:left="-15" w:right="71"/>
        <w:rPr>
          <w:ins w:id="41" w:author="Brianna Muleski" w:date="2015-09-20T15:53:00Z"/>
          <w:rFonts w:ascii="Times New Roman" w:hAnsi="Times New Roman" w:cs="Times New Roman"/>
          <w:sz w:val="24"/>
          <w:szCs w:val="24"/>
        </w:rPr>
      </w:pPr>
      <w:commentRangeStart w:id="42"/>
      <w:r w:rsidRPr="00A80F2F">
        <w:rPr>
          <w:rFonts w:ascii="Times New Roman" w:hAnsi="Times New Roman" w:cs="Times New Roman"/>
          <w:sz w:val="24"/>
          <w:szCs w:val="24"/>
        </w:rPr>
        <w:t xml:space="preserve">Sometimes, the term </w:t>
      </w:r>
      <w:r w:rsidRPr="00A80F2F">
        <w:rPr>
          <w:rFonts w:ascii="Times New Roman" w:eastAsia="Cambria" w:hAnsi="Times New Roman" w:cs="Times New Roman"/>
          <w:i/>
          <w:sz w:val="24"/>
          <w:szCs w:val="24"/>
        </w:rPr>
        <w:t xml:space="preserve">constrained variable </w:t>
      </w:r>
      <w:r w:rsidRPr="00A80F2F">
        <w:rPr>
          <w:rFonts w:ascii="Times New Roman" w:hAnsi="Times New Roman" w:cs="Times New Roman"/>
          <w:sz w:val="24"/>
          <w:szCs w:val="24"/>
        </w:rPr>
        <w:t>will be used to explicitly denote a variable in the context of constraint programming. A constrained variable is a variable that has a domain that is a set of values it may take in a solution. Some</w:t>
      </w:r>
      <w:commentRangeEnd w:id="42"/>
      <w:r w:rsidR="009F0BE7">
        <w:rPr>
          <w:rStyle w:val="CommentReference"/>
        </w:rPr>
        <w:commentReference w:id="42"/>
      </w:r>
      <w:r w:rsidRPr="00A80F2F">
        <w:rPr>
          <w:rFonts w:ascii="Times New Roman" w:hAnsi="Times New Roman" w:cs="Times New Roman"/>
          <w:sz w:val="24"/>
          <w:szCs w:val="24"/>
        </w:rPr>
        <w:t xml:space="preserve"> constraint systems support variables with an infinite domain (e.g., the domain of all</w:t>
      </w:r>
      <w:r w:rsidR="008408B6" w:rsidRPr="00A80F2F">
        <w:rPr>
          <w:rFonts w:ascii="Times New Roman" w:hAnsi="Times New Roman" w:cs="Times New Roman"/>
          <w:sz w:val="24"/>
          <w:szCs w:val="24"/>
        </w:rPr>
        <w:t xml:space="preserve"> real numbers in some interval)</w:t>
      </w:r>
      <w:r w:rsidRPr="00A80F2F">
        <w:rPr>
          <w:rFonts w:ascii="Times New Roman" w:hAnsi="Times New Roman" w:cs="Times New Roman"/>
          <w:sz w:val="24"/>
          <w:szCs w:val="24"/>
        </w:rPr>
        <w:t xml:space="preserve">. </w:t>
      </w:r>
      <w:commentRangeStart w:id="43"/>
      <w:r w:rsidRPr="00A80F2F">
        <w:rPr>
          <w:rFonts w:ascii="Times New Roman" w:hAnsi="Times New Roman" w:cs="Times New Roman"/>
          <w:sz w:val="24"/>
          <w:szCs w:val="24"/>
        </w:rPr>
        <w:t xml:space="preserve">The values in the domain are often all of the same type (e.g., Boolean domain, integer domain or domain of finite sets of </w:t>
      </w:r>
      <w:commentRangeStart w:id="44"/>
      <w:r w:rsidRPr="00A80F2F">
        <w:rPr>
          <w:rFonts w:ascii="Times New Roman" w:hAnsi="Times New Roman" w:cs="Times New Roman"/>
          <w:sz w:val="24"/>
          <w:szCs w:val="24"/>
        </w:rPr>
        <w:t>integers</w:t>
      </w:r>
      <w:commentRangeEnd w:id="43"/>
      <w:r w:rsidR="009F0BE7">
        <w:rPr>
          <w:rStyle w:val="CommentReference"/>
        </w:rPr>
        <w:commentReference w:id="43"/>
      </w:r>
      <w:commentRangeEnd w:id="44"/>
      <w:r w:rsidR="00F12B21">
        <w:rPr>
          <w:rStyle w:val="CommentReference"/>
        </w:rPr>
        <w:commentReference w:id="44"/>
      </w:r>
      <w:r w:rsidRPr="00A80F2F">
        <w:rPr>
          <w:rFonts w:ascii="Times New Roman" w:hAnsi="Times New Roman" w:cs="Times New Roman"/>
          <w:sz w:val="24"/>
          <w:szCs w:val="24"/>
        </w:rPr>
        <w:t xml:space="preserve">), </w:t>
      </w:r>
      <w:r w:rsidR="008408B6" w:rsidRPr="00A80F2F">
        <w:rPr>
          <w:rFonts w:ascii="Times New Roman" w:hAnsi="Times New Roman" w:cs="Times New Roman"/>
          <w:sz w:val="24"/>
          <w:szCs w:val="24"/>
        </w:rPr>
        <w:t xml:space="preserve">some </w:t>
      </w:r>
      <w:commentRangeStart w:id="45"/>
      <w:r w:rsidRPr="00A80F2F">
        <w:rPr>
          <w:rFonts w:ascii="Times New Roman" w:hAnsi="Times New Roman" w:cs="Times New Roman"/>
          <w:sz w:val="24"/>
          <w:szCs w:val="24"/>
        </w:rPr>
        <w:t>systems support domains with mixed types.</w:t>
      </w:r>
    </w:p>
    <w:p w14:paraId="739E6F51" w14:textId="77777777" w:rsidR="009F0BE7" w:rsidRPr="00A80F2F" w:rsidRDefault="009F0BE7" w:rsidP="00E00503">
      <w:pPr>
        <w:ind w:left="-15" w:right="71"/>
        <w:rPr>
          <w:rFonts w:ascii="Times New Roman" w:hAnsi="Times New Roman" w:cs="Times New Roman"/>
          <w:sz w:val="24"/>
          <w:szCs w:val="24"/>
        </w:rPr>
      </w:pPr>
    </w:p>
    <w:p w14:paraId="2021798D" w14:textId="77777777" w:rsidR="00E00503" w:rsidRDefault="00E00503" w:rsidP="00E00503">
      <w:pPr>
        <w:ind w:left="-15" w:right="71"/>
        <w:rPr>
          <w:ins w:id="46" w:author="Brianna Muleski" w:date="2015-09-20T15:53:00Z"/>
          <w:rFonts w:ascii="Times New Roman" w:hAnsi="Times New Roman" w:cs="Times New Roman"/>
          <w:sz w:val="24"/>
          <w:szCs w:val="24"/>
        </w:rPr>
      </w:pPr>
      <w:r w:rsidRPr="00A80F2F">
        <w:rPr>
          <w:rFonts w:ascii="Times New Roman" w:hAnsi="Times New Roman" w:cs="Times New Roman"/>
          <w:sz w:val="24"/>
          <w:szCs w:val="24"/>
        </w:rPr>
        <w:t>In principle, constraints can be arbitrary mathematical relations. Examples</w:t>
      </w:r>
      <w:commentRangeEnd w:id="45"/>
      <w:r w:rsidR="009F0BE7">
        <w:rPr>
          <w:rStyle w:val="CommentReference"/>
        </w:rPr>
        <w:commentReference w:id="45"/>
      </w:r>
      <w:r w:rsidRPr="00A80F2F">
        <w:rPr>
          <w:rFonts w:ascii="Times New Roman" w:hAnsi="Times New Roman" w:cs="Times New Roman"/>
          <w:sz w:val="24"/>
          <w:szCs w:val="24"/>
        </w:rPr>
        <w:t xml:space="preserve"> include </w:t>
      </w:r>
      <w:commentRangeStart w:id="47"/>
      <w:r w:rsidRPr="00A80F2F">
        <w:rPr>
          <w:rFonts w:ascii="Times New Roman" w:hAnsi="Times New Roman" w:cs="Times New Roman"/>
          <w:sz w:val="24"/>
          <w:szCs w:val="24"/>
        </w:rPr>
        <w:t>numerical relations, set relations, logic relations, and tree or graph relations. Constraint systems predefine a set of constraints and often allow the user to extend this set.</w:t>
      </w:r>
    </w:p>
    <w:p w14:paraId="3F40EB44" w14:textId="77777777" w:rsidR="009F0BE7" w:rsidRPr="00A80F2F" w:rsidRDefault="009F0BE7" w:rsidP="00E00503">
      <w:pPr>
        <w:ind w:left="-15" w:right="71"/>
        <w:rPr>
          <w:rFonts w:ascii="Times New Roman" w:hAnsi="Times New Roman" w:cs="Times New Roman"/>
          <w:sz w:val="24"/>
          <w:szCs w:val="24"/>
        </w:rPr>
      </w:pPr>
    </w:p>
    <w:p w14:paraId="388E6FC3" w14:textId="77777777" w:rsidR="00964525" w:rsidRPr="00A80F2F" w:rsidRDefault="00E00503" w:rsidP="00964525">
      <w:pPr>
        <w:ind w:left="-15" w:right="71"/>
        <w:rPr>
          <w:rFonts w:ascii="Times New Roman" w:hAnsi="Times New Roman" w:cs="Times New Roman"/>
          <w:sz w:val="24"/>
          <w:szCs w:val="24"/>
        </w:rPr>
      </w:pPr>
      <w:r w:rsidRPr="00A80F2F">
        <w:rPr>
          <w:rFonts w:ascii="Times New Roman" w:hAnsi="Times New Roman" w:cs="Times New Roman"/>
          <w:sz w:val="24"/>
          <w:szCs w:val="24"/>
        </w:rPr>
        <w:t xml:space="preserve">Solving a CSP requires </w:t>
      </w:r>
      <w:commentRangeStart w:id="48"/>
      <w:r w:rsidRPr="00A80F2F">
        <w:rPr>
          <w:rFonts w:ascii="Times New Roman" w:hAnsi="Times New Roman" w:cs="Times New Roman"/>
          <w:sz w:val="24"/>
          <w:szCs w:val="24"/>
        </w:rPr>
        <w:t>searching</w:t>
      </w:r>
      <w:commentRangeEnd w:id="48"/>
      <w:r w:rsidR="00795C19">
        <w:rPr>
          <w:rStyle w:val="CommentReference"/>
        </w:rPr>
        <w:commentReference w:id="48"/>
      </w:r>
      <w:r w:rsidRPr="00A80F2F">
        <w:rPr>
          <w:rFonts w:ascii="Times New Roman" w:hAnsi="Times New Roman" w:cs="Times New Roman"/>
          <w:sz w:val="24"/>
          <w:szCs w:val="24"/>
        </w:rPr>
        <w:t xml:space="preserve">. Because the search space – that is the set of (partial) solution candidates – of a CSP is often huge, an efficient constraint solver has </w:t>
      </w:r>
      <w:commentRangeStart w:id="49"/>
      <w:r w:rsidRPr="00A80F2F">
        <w:rPr>
          <w:rFonts w:ascii="Times New Roman" w:hAnsi="Times New Roman" w:cs="Times New Roman"/>
          <w:sz w:val="24"/>
          <w:szCs w:val="24"/>
        </w:rPr>
        <w:t>great</w:t>
      </w:r>
      <w:commentRangeEnd w:id="49"/>
      <w:r w:rsidR="00F12B21">
        <w:rPr>
          <w:rStyle w:val="CommentReference"/>
        </w:rPr>
        <w:commentReference w:id="49"/>
      </w:r>
      <w:r w:rsidRPr="00A80F2F">
        <w:rPr>
          <w:rFonts w:ascii="Times New Roman" w:hAnsi="Times New Roman" w:cs="Times New Roman"/>
          <w:sz w:val="24"/>
          <w:szCs w:val="24"/>
        </w:rPr>
        <w:t xml:space="preserve"> impact on the usability of a constraint system.</w:t>
      </w:r>
    </w:p>
    <w:p w14:paraId="4B62606F" w14:textId="77777777" w:rsidR="00964525" w:rsidRPr="00A80F2F" w:rsidRDefault="00964525" w:rsidP="00964525">
      <w:pPr>
        <w:ind w:left="-15" w:right="71"/>
        <w:rPr>
          <w:rFonts w:ascii="Times New Roman" w:hAnsi="Times New Roman" w:cs="Times New Roman"/>
          <w:sz w:val="24"/>
          <w:szCs w:val="24"/>
        </w:rPr>
      </w:pPr>
    </w:p>
    <w:p w14:paraId="181A5EF0" w14:textId="77777777" w:rsidR="00964525" w:rsidRPr="00A80F2F" w:rsidRDefault="00964525" w:rsidP="00964525">
      <w:pPr>
        <w:ind w:left="-15" w:right="71"/>
        <w:rPr>
          <w:rFonts w:ascii="Times New Roman" w:hAnsi="Times New Roman" w:cs="Times New Roman"/>
          <w:sz w:val="24"/>
          <w:szCs w:val="24"/>
        </w:rPr>
      </w:pPr>
    </w:p>
    <w:p w14:paraId="46B8E425" w14:textId="77777777" w:rsidR="00964525" w:rsidRPr="007F0AD6" w:rsidRDefault="00964525" w:rsidP="00964525">
      <w:pPr>
        <w:tabs>
          <w:tab w:val="center" w:pos="2707"/>
        </w:tabs>
        <w:spacing w:after="70"/>
        <w:rPr>
          <w:rFonts w:ascii="Times New Roman" w:hAnsi="Times New Roman" w:cs="Times New Roman"/>
          <w:b/>
          <w:sz w:val="32"/>
          <w:szCs w:val="24"/>
          <w:rPrChange w:id="50" w:author="Brianna Muleski" w:date="2015-09-20T19:34:00Z">
            <w:rPr>
              <w:rFonts w:ascii="Times New Roman" w:hAnsi="Times New Roman" w:cs="Times New Roman"/>
              <w:b/>
              <w:sz w:val="24"/>
              <w:szCs w:val="24"/>
            </w:rPr>
          </w:rPrChange>
        </w:rPr>
      </w:pPr>
      <w:r w:rsidRPr="007F0AD6">
        <w:rPr>
          <w:rFonts w:ascii="Times New Roman" w:hAnsi="Times New Roman" w:cs="Times New Roman"/>
          <w:b/>
          <w:sz w:val="32"/>
          <w:szCs w:val="24"/>
          <w:rPrChange w:id="51" w:author="Brianna Muleski" w:date="2015-09-20T19:34:00Z">
            <w:rPr>
              <w:rFonts w:ascii="Times New Roman" w:hAnsi="Times New Roman" w:cs="Times New Roman"/>
              <w:b/>
              <w:sz w:val="24"/>
              <w:szCs w:val="24"/>
            </w:rPr>
          </w:rPrChange>
        </w:rPr>
        <w:t>Musical Constraint Satisfaction Problems</w:t>
      </w:r>
    </w:p>
    <w:p w14:paraId="3E1539CE" w14:textId="77777777" w:rsidR="00964525" w:rsidRPr="00A80F2F" w:rsidRDefault="00964525" w:rsidP="00964525">
      <w:pPr>
        <w:tabs>
          <w:tab w:val="center" w:pos="2707"/>
        </w:tabs>
        <w:spacing w:after="70"/>
        <w:ind w:left="-15"/>
        <w:rPr>
          <w:rFonts w:ascii="Times New Roman" w:hAnsi="Times New Roman" w:cs="Times New Roman"/>
          <w:b/>
          <w:sz w:val="24"/>
          <w:szCs w:val="24"/>
        </w:rPr>
      </w:pPr>
    </w:p>
    <w:p w14:paraId="4F576FEC" w14:textId="77777777" w:rsidR="00947D73" w:rsidRDefault="00947D73" w:rsidP="00964525">
      <w:pPr>
        <w:tabs>
          <w:tab w:val="center" w:pos="2707"/>
        </w:tabs>
        <w:spacing w:after="70"/>
        <w:ind w:left="-15"/>
        <w:rPr>
          <w:ins w:id="52" w:author="Brianna Muleski" w:date="2015-09-20T15:53:00Z"/>
          <w:rFonts w:ascii="Times New Roman" w:hAnsi="Times New Roman" w:cs="Times New Roman"/>
          <w:sz w:val="24"/>
          <w:szCs w:val="24"/>
        </w:rPr>
      </w:pPr>
      <w:r w:rsidRPr="00A80F2F">
        <w:rPr>
          <w:rFonts w:ascii="Times New Roman" w:hAnsi="Times New Roman" w:cs="Times New Roman"/>
          <w:sz w:val="24"/>
          <w:szCs w:val="24"/>
        </w:rPr>
        <w:t>A musical CSP implements a music theory model as a computer program: when the program is executed, it generates music that complies with the modelled theory.</w:t>
      </w:r>
      <w:commentRangeEnd w:id="47"/>
      <w:r w:rsidR="009F0BE7">
        <w:rPr>
          <w:rStyle w:val="CommentReference"/>
        </w:rPr>
        <w:commentReference w:id="47"/>
      </w:r>
      <w:r w:rsidRPr="00A80F2F">
        <w:rPr>
          <w:rFonts w:ascii="Times New Roman" w:hAnsi="Times New Roman" w:cs="Times New Roman"/>
          <w:sz w:val="24"/>
          <w:szCs w:val="24"/>
        </w:rPr>
        <w:t xml:space="preserve"> A music theory model implemented by a musical CSP must be fully </w:t>
      </w:r>
      <w:r w:rsidR="008C7837" w:rsidRPr="00A80F2F">
        <w:rPr>
          <w:rFonts w:ascii="Times New Roman" w:hAnsi="Times New Roman" w:cs="Times New Roman"/>
          <w:sz w:val="24"/>
          <w:szCs w:val="24"/>
        </w:rPr>
        <w:t>formalized</w:t>
      </w:r>
      <w:r w:rsidRPr="00A80F2F">
        <w:rPr>
          <w:rFonts w:ascii="Times New Roman" w:hAnsi="Times New Roman" w:cs="Times New Roman"/>
          <w:sz w:val="24"/>
          <w:szCs w:val="24"/>
        </w:rPr>
        <w:t xml:space="preserve"> (</w:t>
      </w:r>
      <w:commentRangeStart w:id="53"/>
      <w:r w:rsidRPr="00A80F2F">
        <w:rPr>
          <w:rFonts w:ascii="Times New Roman" w:hAnsi="Times New Roman" w:cs="Times New Roman"/>
          <w:sz w:val="24"/>
          <w:szCs w:val="24"/>
        </w:rPr>
        <w:t>fully expressible in mathematical notation). However, in the context of music constraint programming a music theory model does not necessarily need to be consistent with any existing musical style. For instance, a composer may develop some musical CSP (and implicitly define a theory model) in an ad-hoc manner in order to generate some subpart of a composition in a novel</w:t>
      </w:r>
      <w:commentRangeEnd w:id="53"/>
      <w:r w:rsidR="009F0BE7">
        <w:rPr>
          <w:rStyle w:val="CommentReference"/>
        </w:rPr>
        <w:commentReference w:id="53"/>
      </w:r>
      <w:r w:rsidRPr="00A80F2F">
        <w:rPr>
          <w:rFonts w:ascii="Times New Roman" w:hAnsi="Times New Roman" w:cs="Times New Roman"/>
          <w:sz w:val="24"/>
          <w:szCs w:val="24"/>
        </w:rPr>
        <w:t xml:space="preserve"> </w:t>
      </w:r>
      <w:r w:rsidR="002F2330">
        <w:rPr>
          <w:rFonts w:ascii="Times New Roman" w:hAnsi="Times New Roman" w:cs="Times New Roman"/>
          <w:sz w:val="24"/>
          <w:szCs w:val="24"/>
        </w:rPr>
        <w:t>way</w:t>
      </w:r>
      <w:r w:rsidRPr="00A80F2F">
        <w:rPr>
          <w:rFonts w:ascii="Times New Roman" w:hAnsi="Times New Roman" w:cs="Times New Roman"/>
          <w:sz w:val="24"/>
          <w:szCs w:val="24"/>
        </w:rPr>
        <w:t>.</w:t>
      </w:r>
    </w:p>
    <w:p w14:paraId="686D93A3" w14:textId="77777777" w:rsidR="009F0BE7" w:rsidRPr="00A80F2F" w:rsidRDefault="009F0BE7" w:rsidP="00964525">
      <w:pPr>
        <w:tabs>
          <w:tab w:val="center" w:pos="2707"/>
        </w:tabs>
        <w:spacing w:after="70"/>
        <w:ind w:left="-15"/>
        <w:rPr>
          <w:rFonts w:ascii="Times New Roman" w:hAnsi="Times New Roman" w:cs="Times New Roman"/>
          <w:sz w:val="24"/>
          <w:szCs w:val="24"/>
        </w:rPr>
      </w:pPr>
    </w:p>
    <w:p w14:paraId="4EC5CB6D" w14:textId="77777777" w:rsidR="008408B6" w:rsidRDefault="00947D73" w:rsidP="002B16C3">
      <w:pPr>
        <w:ind w:left="-15" w:right="71"/>
        <w:rPr>
          <w:ins w:id="54" w:author="Brianna Muleski" w:date="2015-09-20T15:53:00Z"/>
          <w:rFonts w:ascii="Times New Roman" w:hAnsi="Times New Roman" w:cs="Times New Roman"/>
          <w:sz w:val="24"/>
          <w:szCs w:val="24"/>
        </w:rPr>
      </w:pPr>
      <w:r w:rsidRPr="00A80F2F">
        <w:rPr>
          <w:rFonts w:ascii="Times New Roman" w:hAnsi="Times New Roman" w:cs="Times New Roman"/>
          <w:sz w:val="24"/>
          <w:szCs w:val="24"/>
        </w:rPr>
        <w:lastRenderedPageBreak/>
        <w:t>Most of th</w:t>
      </w:r>
      <w:r w:rsidR="002F2330">
        <w:rPr>
          <w:rFonts w:ascii="Times New Roman" w:hAnsi="Times New Roman" w:cs="Times New Roman"/>
          <w:sz w:val="24"/>
          <w:szCs w:val="24"/>
        </w:rPr>
        <w:t>e present</w:t>
      </w:r>
      <w:r w:rsidRPr="00A80F2F">
        <w:rPr>
          <w:rFonts w:ascii="Times New Roman" w:hAnsi="Times New Roman" w:cs="Times New Roman"/>
          <w:sz w:val="24"/>
          <w:szCs w:val="24"/>
        </w:rPr>
        <w:t xml:space="preserve"> </w:t>
      </w:r>
      <w:commentRangeStart w:id="55"/>
      <w:r w:rsidRPr="00A80F2F">
        <w:rPr>
          <w:rFonts w:ascii="Times New Roman" w:hAnsi="Times New Roman" w:cs="Times New Roman"/>
          <w:sz w:val="24"/>
          <w:szCs w:val="24"/>
        </w:rPr>
        <w:t>musical CSPs primarily constrain note pitches in some way. Constraint programming is highly suited for this specific task. Also, the rule-based approach of conventional music theories focusses on pitches. By contrast, it is often difficult to adequately address the complexity required to model pitch structures with other algorithmic composition strategies. Nevertheless, these strategies are well applicable for compositional tasks that are not pitch-specific, for example, to</w:t>
      </w:r>
      <w:r w:rsidR="008408B6" w:rsidRPr="00A80F2F">
        <w:rPr>
          <w:rFonts w:ascii="Times New Roman" w:hAnsi="Times New Roman" w:cs="Times New Roman"/>
          <w:sz w:val="24"/>
          <w:szCs w:val="24"/>
        </w:rPr>
        <w:t xml:space="preserve"> </w:t>
      </w:r>
      <w:r w:rsidRPr="00A80F2F">
        <w:rPr>
          <w:rFonts w:ascii="Times New Roman" w:hAnsi="Times New Roman" w:cs="Times New Roman"/>
          <w:sz w:val="24"/>
          <w:szCs w:val="24"/>
        </w:rPr>
        <w:t>generate complex trajectories for parameters which control arbitrary sound</w:t>
      </w:r>
      <w:commentRangeEnd w:id="55"/>
      <w:r w:rsidR="009F0BE7">
        <w:rPr>
          <w:rStyle w:val="CommentReference"/>
        </w:rPr>
        <w:commentReference w:id="55"/>
      </w:r>
      <w:r w:rsidRPr="00A80F2F">
        <w:rPr>
          <w:rFonts w:ascii="Times New Roman" w:hAnsi="Times New Roman" w:cs="Times New Roman"/>
          <w:sz w:val="24"/>
          <w:szCs w:val="24"/>
        </w:rPr>
        <w:t xml:space="preserve"> synthesis details or the </w:t>
      </w:r>
      <w:r w:rsidR="002B16C3" w:rsidRPr="00A80F2F">
        <w:rPr>
          <w:rFonts w:ascii="Times New Roman" w:hAnsi="Times New Roman" w:cs="Times New Roman"/>
          <w:sz w:val="24"/>
          <w:szCs w:val="24"/>
        </w:rPr>
        <w:t>specialization</w:t>
      </w:r>
      <w:r w:rsidRPr="00A80F2F">
        <w:rPr>
          <w:rFonts w:ascii="Times New Roman" w:hAnsi="Times New Roman" w:cs="Times New Roman"/>
          <w:sz w:val="24"/>
          <w:szCs w:val="24"/>
        </w:rPr>
        <w:t xml:space="preserve"> </w:t>
      </w:r>
      <w:commentRangeStart w:id="56"/>
      <w:r w:rsidRPr="00A80F2F">
        <w:rPr>
          <w:rFonts w:ascii="Times New Roman" w:hAnsi="Times New Roman" w:cs="Times New Roman"/>
          <w:sz w:val="24"/>
          <w:szCs w:val="24"/>
        </w:rPr>
        <w:t xml:space="preserve">of sounds. It therefore makes sense to complement these different strategies and to create different aspects of the music by different strategies. </w:t>
      </w:r>
    </w:p>
    <w:p w14:paraId="1519EE11" w14:textId="77777777" w:rsidR="009F0BE7" w:rsidRDefault="009F0BE7" w:rsidP="002B16C3">
      <w:pPr>
        <w:ind w:left="-15" w:right="71"/>
        <w:rPr>
          <w:rFonts w:ascii="Times New Roman" w:hAnsi="Times New Roman" w:cs="Times New Roman"/>
          <w:sz w:val="24"/>
          <w:szCs w:val="24"/>
        </w:rPr>
      </w:pPr>
    </w:p>
    <w:p w14:paraId="1ECEB102" w14:textId="77777777" w:rsidR="002F2330" w:rsidRPr="00A80F2F" w:rsidRDefault="002F2330" w:rsidP="002F2330">
      <w:pPr>
        <w:ind w:left="-15" w:right="71"/>
        <w:rPr>
          <w:rFonts w:ascii="Times New Roman" w:hAnsi="Times New Roman" w:cs="Times New Roman"/>
          <w:sz w:val="24"/>
          <w:szCs w:val="24"/>
        </w:rPr>
      </w:pPr>
      <w:r w:rsidRPr="00A80F2F">
        <w:rPr>
          <w:rFonts w:ascii="Times New Roman" w:hAnsi="Times New Roman" w:cs="Times New Roman"/>
          <w:sz w:val="24"/>
          <w:szCs w:val="24"/>
        </w:rPr>
        <w:t>Many music theories have been modelled and implemented by constraint</w:t>
      </w:r>
      <w:commentRangeEnd w:id="56"/>
      <w:r w:rsidR="009F0BE7">
        <w:rPr>
          <w:rStyle w:val="CommentReference"/>
        </w:rPr>
        <w:commentReference w:id="56"/>
      </w:r>
      <w:r w:rsidRPr="00A80F2F">
        <w:rPr>
          <w:rFonts w:ascii="Times New Roman" w:hAnsi="Times New Roman" w:cs="Times New Roman"/>
          <w:sz w:val="24"/>
          <w:szCs w:val="24"/>
        </w:rPr>
        <w:t xml:space="preserve"> programming. </w:t>
      </w:r>
      <w:r>
        <w:rPr>
          <w:rFonts w:ascii="Times New Roman" w:hAnsi="Times New Roman" w:cs="Times New Roman"/>
          <w:sz w:val="24"/>
          <w:szCs w:val="24"/>
        </w:rPr>
        <w:t>These will be further explored in the following subsections.</w:t>
      </w:r>
    </w:p>
    <w:p w14:paraId="7A69615B" w14:textId="77777777" w:rsidR="002B16C3" w:rsidRDefault="002B16C3" w:rsidP="002F2330">
      <w:pPr>
        <w:ind w:right="71"/>
        <w:rPr>
          <w:rFonts w:ascii="Times New Roman" w:hAnsi="Times New Roman" w:cs="Times New Roman"/>
          <w:sz w:val="24"/>
          <w:szCs w:val="24"/>
        </w:rPr>
      </w:pPr>
    </w:p>
    <w:p w14:paraId="37C8D2C6" w14:textId="77777777" w:rsidR="002F2330" w:rsidRPr="00A80F2F" w:rsidRDefault="002F2330" w:rsidP="002F2330">
      <w:pPr>
        <w:ind w:right="71"/>
        <w:rPr>
          <w:rFonts w:ascii="Times New Roman" w:hAnsi="Times New Roman" w:cs="Times New Roman"/>
          <w:sz w:val="24"/>
          <w:szCs w:val="24"/>
        </w:rPr>
      </w:pPr>
    </w:p>
    <w:p w14:paraId="2E4AD35E" w14:textId="77777777" w:rsidR="002B16C3" w:rsidRPr="007F0AD6" w:rsidRDefault="002B16C3" w:rsidP="002B16C3">
      <w:pPr>
        <w:tabs>
          <w:tab w:val="center" w:pos="1000"/>
        </w:tabs>
        <w:spacing w:after="70"/>
        <w:ind w:left="-15"/>
        <w:rPr>
          <w:rFonts w:ascii="Times New Roman" w:eastAsia="Calibri" w:hAnsi="Times New Roman" w:cs="Times New Roman"/>
          <w:b/>
          <w:sz w:val="32"/>
          <w:szCs w:val="24"/>
          <w:rPrChange w:id="57" w:author="Brianna Muleski" w:date="2015-09-20T19:34:00Z">
            <w:rPr>
              <w:rFonts w:ascii="Times New Roman" w:eastAsia="Calibri" w:hAnsi="Times New Roman" w:cs="Times New Roman"/>
              <w:b/>
              <w:sz w:val="24"/>
              <w:szCs w:val="24"/>
            </w:rPr>
          </w:rPrChange>
        </w:rPr>
      </w:pPr>
      <w:r w:rsidRPr="007F0AD6">
        <w:rPr>
          <w:rFonts w:ascii="Times New Roman" w:eastAsia="Calibri" w:hAnsi="Times New Roman" w:cs="Times New Roman"/>
          <w:b/>
          <w:sz w:val="32"/>
          <w:szCs w:val="24"/>
          <w:rPrChange w:id="58" w:author="Brianna Muleski" w:date="2015-09-20T19:34:00Z">
            <w:rPr>
              <w:rFonts w:ascii="Times New Roman" w:eastAsia="Calibri" w:hAnsi="Times New Roman" w:cs="Times New Roman"/>
              <w:b/>
              <w:sz w:val="24"/>
              <w:szCs w:val="24"/>
            </w:rPr>
          </w:rPrChange>
        </w:rPr>
        <w:t>Counterpoint</w:t>
      </w:r>
    </w:p>
    <w:p w14:paraId="079B8409" w14:textId="77777777" w:rsidR="007F4E96" w:rsidRPr="00A80F2F" w:rsidRDefault="007F4E96" w:rsidP="002B16C3">
      <w:pPr>
        <w:tabs>
          <w:tab w:val="center" w:pos="1000"/>
        </w:tabs>
        <w:spacing w:after="70"/>
        <w:ind w:left="-15"/>
        <w:rPr>
          <w:rFonts w:ascii="Times New Roman" w:hAnsi="Times New Roman" w:cs="Times New Roman"/>
          <w:b/>
          <w:sz w:val="24"/>
          <w:szCs w:val="24"/>
        </w:rPr>
      </w:pPr>
    </w:p>
    <w:p w14:paraId="7424FA4C" w14:textId="77777777" w:rsidR="002B16C3" w:rsidRDefault="002B16C3" w:rsidP="006A61E1">
      <w:pPr>
        <w:ind w:left="-15" w:right="71"/>
        <w:rPr>
          <w:ins w:id="59" w:author="Brianna Muleski" w:date="2015-09-20T15:48:00Z"/>
          <w:rFonts w:ascii="Times New Roman" w:hAnsi="Times New Roman" w:cs="Times New Roman"/>
          <w:sz w:val="24"/>
          <w:szCs w:val="24"/>
        </w:rPr>
      </w:pPr>
      <w:commentRangeStart w:id="60"/>
      <w:r w:rsidRPr="00A80F2F">
        <w:rPr>
          <w:rFonts w:ascii="Times New Roman" w:hAnsi="Times New Roman" w:cs="Times New Roman"/>
          <w:sz w:val="24"/>
          <w:szCs w:val="24"/>
        </w:rPr>
        <w:t>Polyphonic music consists of multiple voi</w:t>
      </w:r>
      <w:r w:rsidR="0068347B" w:rsidRPr="00A80F2F">
        <w:rPr>
          <w:rFonts w:ascii="Times New Roman" w:hAnsi="Times New Roman" w:cs="Times New Roman"/>
          <w:sz w:val="24"/>
          <w:szCs w:val="24"/>
        </w:rPr>
        <w:t>ces, which accompany each other</w:t>
      </w:r>
      <w:r w:rsidRPr="00A80F2F">
        <w:rPr>
          <w:rFonts w:ascii="Times New Roman" w:hAnsi="Times New Roman" w:cs="Times New Roman"/>
          <w:sz w:val="24"/>
          <w:szCs w:val="24"/>
        </w:rPr>
        <w:t>.</w:t>
      </w:r>
      <w:commentRangeEnd w:id="60"/>
      <w:r w:rsidR="009F0BE7">
        <w:rPr>
          <w:rStyle w:val="CommentReference"/>
        </w:rPr>
        <w:commentReference w:id="60"/>
      </w:r>
      <w:r w:rsidRPr="00A80F2F">
        <w:rPr>
          <w:rFonts w:ascii="Times New Roman" w:hAnsi="Times New Roman" w:cs="Times New Roman"/>
          <w:sz w:val="24"/>
          <w:szCs w:val="24"/>
        </w:rPr>
        <w:t xml:space="preserve"> The practical training to write polyphonic music is traditionally </w:t>
      </w:r>
      <w:commentRangeStart w:id="61"/>
      <w:r w:rsidRPr="00A80F2F">
        <w:rPr>
          <w:rFonts w:ascii="Times New Roman" w:hAnsi="Times New Roman" w:cs="Times New Roman"/>
          <w:sz w:val="24"/>
          <w:szCs w:val="24"/>
        </w:rPr>
        <w:t>called counterpoint. Over the centuries, many counterpoint textbooks were written. Different textbooks often cover different musical styles. Today, two style families are taught most frequen</w:t>
      </w:r>
      <w:r w:rsidR="006A61E1" w:rsidRPr="00A80F2F">
        <w:rPr>
          <w:rFonts w:ascii="Times New Roman" w:hAnsi="Times New Roman" w:cs="Times New Roman"/>
          <w:sz w:val="24"/>
          <w:szCs w:val="24"/>
        </w:rPr>
        <w:t>tly. One approach is oriented</w:t>
      </w:r>
      <w:commentRangeEnd w:id="61"/>
      <w:r w:rsidR="009F0BE7">
        <w:rPr>
          <w:rStyle w:val="CommentReference"/>
        </w:rPr>
        <w:commentReference w:id="61"/>
      </w:r>
      <w:r w:rsidR="006A61E1" w:rsidRPr="00A80F2F">
        <w:rPr>
          <w:rFonts w:ascii="Times New Roman" w:hAnsi="Times New Roman" w:cs="Times New Roman"/>
          <w:sz w:val="24"/>
          <w:szCs w:val="24"/>
        </w:rPr>
        <w:t xml:space="preserve"> in</w:t>
      </w:r>
      <w:r w:rsidRPr="00A80F2F">
        <w:rPr>
          <w:rFonts w:ascii="Times New Roman" w:hAnsi="Times New Roman" w:cs="Times New Roman"/>
          <w:sz w:val="24"/>
          <w:szCs w:val="24"/>
        </w:rPr>
        <w:t xml:space="preserve"> Renaissance music and the composer Palestrina in particular. </w:t>
      </w:r>
      <w:r w:rsidR="006A61E1" w:rsidRPr="00A80F2F">
        <w:rPr>
          <w:rFonts w:ascii="Times New Roman" w:hAnsi="Times New Roman" w:cs="Times New Roman"/>
          <w:bCs/>
          <w:sz w:val="24"/>
          <w:szCs w:val="24"/>
        </w:rPr>
        <w:t>Johann</w:t>
      </w:r>
      <w:r w:rsidR="006A61E1" w:rsidRPr="00A80F2F">
        <w:rPr>
          <w:rFonts w:ascii="Times New Roman" w:hAnsi="Times New Roman" w:cs="Times New Roman"/>
          <w:b/>
          <w:bCs/>
          <w:sz w:val="24"/>
          <w:szCs w:val="24"/>
        </w:rPr>
        <w:t xml:space="preserve"> </w:t>
      </w:r>
      <w:r w:rsidR="006A61E1" w:rsidRPr="00A80F2F">
        <w:rPr>
          <w:rFonts w:ascii="Times New Roman" w:hAnsi="Times New Roman" w:cs="Times New Roman"/>
          <w:bCs/>
          <w:sz w:val="24"/>
          <w:szCs w:val="24"/>
        </w:rPr>
        <w:t>Joseph</w:t>
      </w:r>
      <w:r w:rsidR="006A61E1" w:rsidRPr="00A80F2F">
        <w:rPr>
          <w:rFonts w:ascii="Times New Roman" w:hAnsi="Times New Roman" w:cs="Times New Roman"/>
          <w:b/>
          <w:bCs/>
          <w:sz w:val="24"/>
          <w:szCs w:val="24"/>
        </w:rPr>
        <w:t xml:space="preserve"> </w:t>
      </w:r>
      <w:r w:rsidR="006A61E1" w:rsidRPr="00A80F2F">
        <w:rPr>
          <w:rFonts w:ascii="Times New Roman" w:hAnsi="Times New Roman" w:cs="Times New Roman"/>
          <w:sz w:val="24"/>
          <w:szCs w:val="24"/>
        </w:rPr>
        <w:t xml:space="preserve">Fux </w:t>
      </w:r>
      <w:r w:rsidRPr="00A80F2F">
        <w:rPr>
          <w:rFonts w:ascii="Times New Roman" w:hAnsi="Times New Roman" w:cs="Times New Roman"/>
          <w:sz w:val="24"/>
          <w:szCs w:val="24"/>
        </w:rPr>
        <w:t>wrote on this approach</w:t>
      </w:r>
      <w:r w:rsidR="006A61E1" w:rsidRPr="00A80F2F">
        <w:rPr>
          <w:rFonts w:ascii="Times New Roman" w:hAnsi="Times New Roman" w:cs="Times New Roman"/>
          <w:sz w:val="24"/>
          <w:szCs w:val="24"/>
        </w:rPr>
        <w:t xml:space="preserve"> in 1725 titled </w:t>
      </w:r>
      <w:r w:rsidR="006A61E1" w:rsidRPr="00A80F2F">
        <w:rPr>
          <w:rFonts w:ascii="Times New Roman" w:hAnsi="Times New Roman" w:cs="Times New Roman"/>
          <w:i/>
          <w:iCs/>
          <w:sz w:val="24"/>
          <w:szCs w:val="24"/>
        </w:rPr>
        <w:t>Gradus ad Parnassum</w:t>
      </w:r>
      <w:r w:rsidR="006A61E1" w:rsidRPr="00A80F2F">
        <w:rPr>
          <w:rFonts w:ascii="Times New Roman" w:hAnsi="Times New Roman" w:cs="Times New Roman"/>
          <w:sz w:val="24"/>
          <w:szCs w:val="24"/>
        </w:rPr>
        <w:t xml:space="preserve">, a treatise on counterpoint. </w:t>
      </w:r>
      <w:commentRangeStart w:id="62"/>
      <w:r w:rsidRPr="00A80F2F">
        <w:rPr>
          <w:rFonts w:ascii="Times New Roman" w:hAnsi="Times New Roman" w:cs="Times New Roman"/>
          <w:sz w:val="24"/>
          <w:szCs w:val="24"/>
        </w:rPr>
        <w:t xml:space="preserve">Whereas in the first approach harmonic considerations are at best secondary, the other – and historically younger – approach teaches how to compose polyphonic music that expresses a harmonic progression. </w:t>
      </w:r>
      <w:commentRangeStart w:id="63"/>
      <w:r w:rsidRPr="00A80F2F">
        <w:rPr>
          <w:rFonts w:ascii="Times New Roman" w:hAnsi="Times New Roman" w:cs="Times New Roman"/>
          <w:sz w:val="24"/>
          <w:szCs w:val="24"/>
        </w:rPr>
        <w:t>Baroque</w:t>
      </w:r>
      <w:commentRangeEnd w:id="63"/>
      <w:r w:rsidR="00795C19">
        <w:rPr>
          <w:rStyle w:val="CommentReference"/>
        </w:rPr>
        <w:commentReference w:id="63"/>
      </w:r>
      <w:r w:rsidRPr="00A80F2F">
        <w:rPr>
          <w:rFonts w:ascii="Times New Roman" w:hAnsi="Times New Roman" w:cs="Times New Roman"/>
          <w:sz w:val="24"/>
          <w:szCs w:val="24"/>
        </w:rPr>
        <w:t xml:space="preserve"> music, for</w:t>
      </w:r>
      <w:commentRangeEnd w:id="62"/>
      <w:r w:rsidR="009F0BE7">
        <w:rPr>
          <w:rStyle w:val="CommentReference"/>
        </w:rPr>
        <w:commentReference w:id="62"/>
      </w:r>
      <w:r w:rsidRPr="00A80F2F">
        <w:rPr>
          <w:rFonts w:ascii="Times New Roman" w:hAnsi="Times New Roman" w:cs="Times New Roman"/>
          <w:sz w:val="24"/>
          <w:szCs w:val="24"/>
        </w:rPr>
        <w:t xml:space="preserve"> example,</w:t>
      </w:r>
      <w:r w:rsidR="0068347B" w:rsidRPr="00A80F2F">
        <w:rPr>
          <w:rFonts w:ascii="Times New Roman" w:hAnsi="Times New Roman" w:cs="Times New Roman"/>
          <w:sz w:val="24"/>
          <w:szCs w:val="24"/>
        </w:rPr>
        <w:t xml:space="preserve"> usually follows this approach.</w:t>
      </w:r>
    </w:p>
    <w:p w14:paraId="49A33C2E" w14:textId="77777777" w:rsidR="009F0BE7" w:rsidRPr="00A80F2F" w:rsidRDefault="009F0BE7" w:rsidP="006A61E1">
      <w:pPr>
        <w:ind w:left="-15" w:right="71"/>
        <w:rPr>
          <w:rFonts w:ascii="Times New Roman" w:hAnsi="Times New Roman" w:cs="Times New Roman"/>
          <w:b/>
          <w:bCs/>
          <w:sz w:val="24"/>
          <w:szCs w:val="24"/>
        </w:rPr>
      </w:pPr>
    </w:p>
    <w:p w14:paraId="1648933F" w14:textId="05C79B17" w:rsidR="002B16C3" w:rsidRDefault="002B16C3" w:rsidP="00F5273A">
      <w:pPr>
        <w:spacing w:after="122"/>
        <w:ind w:left="-15"/>
        <w:rPr>
          <w:ins w:id="64" w:author="Brianna Muleski" w:date="2015-09-20T15:48:00Z"/>
          <w:rFonts w:ascii="Times New Roman" w:hAnsi="Times New Roman" w:cs="Times New Roman"/>
          <w:sz w:val="24"/>
          <w:szCs w:val="24"/>
        </w:rPr>
      </w:pPr>
      <w:commentRangeStart w:id="65"/>
      <w:r w:rsidRPr="00A80F2F">
        <w:rPr>
          <w:rFonts w:ascii="Times New Roman" w:hAnsi="Times New Roman" w:cs="Times New Roman"/>
          <w:sz w:val="24"/>
          <w:szCs w:val="24"/>
        </w:rPr>
        <w:t xml:space="preserve">The 20th and 21st century saw further developments of polyphonic music. These are rarely covered by counterpoint textbooks, but nevertheless have been addressed in musical CSPs. </w:t>
      </w:r>
      <w:r w:rsidR="00F5273A" w:rsidRPr="00A80F2F">
        <w:rPr>
          <w:rFonts w:ascii="Times New Roman" w:hAnsi="Times New Roman" w:cs="Times New Roman"/>
          <w:sz w:val="24"/>
          <w:szCs w:val="24"/>
        </w:rPr>
        <w:t xml:space="preserve"> </w:t>
      </w:r>
      <w:r w:rsidRPr="00A80F2F">
        <w:rPr>
          <w:rFonts w:ascii="Times New Roman" w:hAnsi="Times New Roman" w:cs="Times New Roman"/>
          <w:sz w:val="24"/>
          <w:szCs w:val="24"/>
        </w:rPr>
        <w:t>There exist several systems creating polyphonic music by means of constraint programming. Scholastic counterpoint</w:t>
      </w:r>
      <w:commentRangeEnd w:id="65"/>
      <w:r w:rsidR="009F0BE7">
        <w:rPr>
          <w:rStyle w:val="CommentReference"/>
        </w:rPr>
        <w:commentReference w:id="65"/>
      </w:r>
      <w:r w:rsidRPr="00A80F2F">
        <w:rPr>
          <w:rFonts w:ascii="Times New Roman" w:hAnsi="Times New Roman" w:cs="Times New Roman"/>
          <w:sz w:val="24"/>
          <w:szCs w:val="24"/>
        </w:rPr>
        <w:t xml:space="preserve"> features a particular</w:t>
      </w:r>
      <w:ins w:id="66" w:author="Brianna Muleski" w:date="2015-09-20T19:23:00Z">
        <w:r w:rsidR="00F12B21">
          <w:rPr>
            <w:rFonts w:ascii="Times New Roman" w:hAnsi="Times New Roman" w:cs="Times New Roman"/>
            <w:sz w:val="24"/>
            <w:szCs w:val="24"/>
          </w:rPr>
          <w:t>ly</w:t>
        </w:r>
      </w:ins>
      <w:r w:rsidRPr="00A80F2F">
        <w:rPr>
          <w:rFonts w:ascii="Times New Roman" w:hAnsi="Times New Roman" w:cs="Times New Roman"/>
          <w:sz w:val="24"/>
          <w:szCs w:val="24"/>
        </w:rPr>
        <w:t xml:space="preserve"> strict set of rules when compared with other music theory subdisciplines, for example, rhythm or form. A strict rule </w:t>
      </w:r>
      <w:r w:rsidR="00F5273A" w:rsidRPr="00A80F2F">
        <w:rPr>
          <w:rFonts w:ascii="Times New Roman" w:hAnsi="Times New Roman" w:cs="Times New Roman"/>
          <w:sz w:val="24"/>
          <w:szCs w:val="24"/>
        </w:rPr>
        <w:t>set makes formal modelling easier</w:t>
      </w:r>
      <w:r w:rsidRPr="00A80F2F">
        <w:rPr>
          <w:rFonts w:ascii="Times New Roman" w:hAnsi="Times New Roman" w:cs="Times New Roman"/>
          <w:sz w:val="24"/>
          <w:szCs w:val="24"/>
        </w:rPr>
        <w:t xml:space="preserve">, which explains why counterpoint has been of great interest for designers </w:t>
      </w:r>
      <w:commentRangeStart w:id="67"/>
      <w:r w:rsidRPr="00A80F2F">
        <w:rPr>
          <w:rFonts w:ascii="Times New Roman" w:hAnsi="Times New Roman" w:cs="Times New Roman"/>
          <w:sz w:val="24"/>
          <w:szCs w:val="24"/>
        </w:rPr>
        <w:t>of rule-based systems. Nevertheless, harmonic counterpoint has rarely been addressed, because it is more complex, as it implies a theory of harmony model.</w:t>
      </w:r>
      <w:commentRangeEnd w:id="67"/>
      <w:r w:rsidR="009F0BE7">
        <w:rPr>
          <w:rStyle w:val="CommentReference"/>
        </w:rPr>
        <w:commentReference w:id="67"/>
      </w:r>
    </w:p>
    <w:p w14:paraId="794585E4" w14:textId="77777777" w:rsidR="009F0BE7" w:rsidRPr="00A80F2F" w:rsidRDefault="009F0BE7" w:rsidP="00F5273A">
      <w:pPr>
        <w:spacing w:after="122"/>
        <w:ind w:left="-15"/>
        <w:rPr>
          <w:rFonts w:ascii="Times New Roman" w:hAnsi="Times New Roman" w:cs="Times New Roman"/>
          <w:sz w:val="24"/>
          <w:szCs w:val="24"/>
        </w:rPr>
      </w:pPr>
    </w:p>
    <w:p w14:paraId="7B2E69E5" w14:textId="77777777" w:rsidR="002B16C3" w:rsidRDefault="00F5273A" w:rsidP="00F5273A">
      <w:pPr>
        <w:spacing w:after="131"/>
        <w:ind w:left="-15" w:right="71"/>
        <w:rPr>
          <w:ins w:id="68" w:author="Brianna Muleski" w:date="2015-09-20T15:48:00Z"/>
          <w:rFonts w:ascii="Times New Roman" w:hAnsi="Times New Roman" w:cs="Times New Roman"/>
          <w:sz w:val="24"/>
          <w:szCs w:val="24"/>
        </w:rPr>
      </w:pPr>
      <w:r w:rsidRPr="00A80F2F">
        <w:rPr>
          <w:rFonts w:ascii="Times New Roman" w:hAnsi="Times New Roman" w:cs="Times New Roman"/>
          <w:bCs/>
          <w:sz w:val="24"/>
          <w:szCs w:val="24"/>
        </w:rPr>
        <w:t>Kemal</w:t>
      </w:r>
      <w:r w:rsidRPr="00A80F2F">
        <w:rPr>
          <w:rFonts w:ascii="Times New Roman" w:hAnsi="Times New Roman" w:cs="Times New Roman"/>
          <w:b/>
          <w:bCs/>
          <w:sz w:val="24"/>
          <w:szCs w:val="24"/>
        </w:rPr>
        <w:t xml:space="preserve"> </w:t>
      </w:r>
      <w:r w:rsidRPr="00A80F2F">
        <w:rPr>
          <w:rFonts w:ascii="Times New Roman" w:hAnsi="Times New Roman" w:cs="Times New Roman"/>
          <w:sz w:val="24"/>
          <w:szCs w:val="24"/>
        </w:rPr>
        <w:t>Ebcioglu, in 1980, proposed</w:t>
      </w:r>
      <w:r w:rsidR="002B16C3" w:rsidRPr="00A80F2F">
        <w:rPr>
          <w:rFonts w:ascii="Times New Roman" w:hAnsi="Times New Roman" w:cs="Times New Roman"/>
          <w:sz w:val="24"/>
          <w:szCs w:val="24"/>
        </w:rPr>
        <w:t xml:space="preserve"> a system for creating two-part florid counterpoint: to a given cantus firmus</w:t>
      </w:r>
      <w:r w:rsidRPr="00A80F2F">
        <w:rPr>
          <w:rFonts w:ascii="Times New Roman" w:hAnsi="Times New Roman" w:cs="Times New Roman"/>
          <w:sz w:val="24"/>
          <w:szCs w:val="24"/>
        </w:rPr>
        <w:t xml:space="preserve"> (“</w:t>
      </w:r>
      <w:r w:rsidRPr="00A80F2F">
        <w:rPr>
          <w:rStyle w:val="tgc"/>
          <w:rFonts w:ascii="Times New Roman" w:hAnsi="Times New Roman" w:cs="Times New Roman"/>
          <w:sz w:val="24"/>
          <w:szCs w:val="24"/>
        </w:rPr>
        <w:t>fixed song”)</w:t>
      </w:r>
      <w:r w:rsidR="002B16C3" w:rsidRPr="00A80F2F">
        <w:rPr>
          <w:rFonts w:ascii="Times New Roman" w:hAnsi="Times New Roman" w:cs="Times New Roman"/>
          <w:sz w:val="24"/>
          <w:szCs w:val="24"/>
        </w:rPr>
        <w:t xml:space="preserve"> </w:t>
      </w:r>
      <w:commentRangeStart w:id="69"/>
      <w:r w:rsidR="002B16C3" w:rsidRPr="00A80F2F">
        <w:rPr>
          <w:rFonts w:ascii="Times New Roman" w:hAnsi="Times New Roman" w:cs="Times New Roman"/>
          <w:sz w:val="24"/>
          <w:szCs w:val="24"/>
        </w:rPr>
        <w:t xml:space="preserve">the system composes a matching voice, which is rhythmically independent. The author lists almost 50 implemented counterpoint constraints, which include </w:t>
      </w:r>
      <w:r w:rsidR="002B16C3" w:rsidRPr="00A80F2F">
        <w:rPr>
          <w:rFonts w:ascii="Times New Roman" w:hAnsi="Times New Roman" w:cs="Times New Roman"/>
          <w:sz w:val="24"/>
          <w:szCs w:val="24"/>
        </w:rPr>
        <w:lastRenderedPageBreak/>
        <w:t>complex high-level constraints such as ‘the pitches of different local maxima (i.e., melodic peaks) within three measures of the voice are unique’. Sources for compositional constraints were Joseph Marx and Charles Koechlin. Because their rules were insufficient for automatic composition, Ebcioglu added rules of his own. The search strategy embeds heuristics that prefer steps to skips and note pitches that have not occurred before.</w:t>
      </w:r>
      <w:commentRangeEnd w:id="69"/>
      <w:r w:rsidR="009F0BE7">
        <w:rPr>
          <w:rStyle w:val="CommentReference"/>
        </w:rPr>
        <w:commentReference w:id="69"/>
      </w:r>
      <w:r w:rsidR="002B16C3" w:rsidRPr="00A80F2F">
        <w:rPr>
          <w:rFonts w:ascii="Times New Roman" w:hAnsi="Times New Roman" w:cs="Times New Roman"/>
          <w:sz w:val="24"/>
          <w:szCs w:val="24"/>
        </w:rPr>
        <w:t xml:space="preserve"> </w:t>
      </w:r>
    </w:p>
    <w:p w14:paraId="3EA16FF3" w14:textId="77777777" w:rsidR="009F0BE7" w:rsidRPr="00A80F2F" w:rsidRDefault="009F0BE7" w:rsidP="00F5273A">
      <w:pPr>
        <w:spacing w:after="131"/>
        <w:ind w:left="-15" w:right="71"/>
        <w:rPr>
          <w:rFonts w:ascii="Times New Roman" w:hAnsi="Times New Roman" w:cs="Times New Roman"/>
          <w:b/>
          <w:bCs/>
          <w:sz w:val="24"/>
          <w:szCs w:val="24"/>
        </w:rPr>
      </w:pPr>
    </w:p>
    <w:p w14:paraId="52509D8F" w14:textId="77777777" w:rsidR="008E0088" w:rsidRPr="00A80F2F" w:rsidRDefault="002B16C3" w:rsidP="008E0088">
      <w:pPr>
        <w:spacing w:after="131"/>
        <w:ind w:left="-15" w:right="71"/>
        <w:rPr>
          <w:rFonts w:ascii="Times New Roman" w:hAnsi="Times New Roman" w:cs="Times New Roman"/>
          <w:sz w:val="24"/>
          <w:szCs w:val="24"/>
        </w:rPr>
      </w:pPr>
      <w:r w:rsidRPr="00A80F2F">
        <w:rPr>
          <w:rFonts w:ascii="Times New Roman" w:hAnsi="Times New Roman" w:cs="Times New Roman"/>
          <w:sz w:val="24"/>
          <w:szCs w:val="24"/>
        </w:rPr>
        <w:t xml:space="preserve">A system for creating species counterpoint was introduced by </w:t>
      </w:r>
      <w:r w:rsidR="008E0088" w:rsidRPr="00A80F2F">
        <w:rPr>
          <w:rFonts w:ascii="Times New Roman" w:hAnsi="Times New Roman" w:cs="Times New Roman"/>
          <w:sz w:val="24"/>
          <w:szCs w:val="24"/>
        </w:rPr>
        <w:t>William Schottstaedt in 1989</w:t>
      </w:r>
      <w:r w:rsidRPr="00A80F2F">
        <w:rPr>
          <w:rFonts w:ascii="Times New Roman" w:hAnsi="Times New Roman" w:cs="Times New Roman"/>
          <w:sz w:val="24"/>
          <w:szCs w:val="24"/>
        </w:rPr>
        <w:t xml:space="preserve">, who aimed to follow the rule set of Fux </w:t>
      </w:r>
      <w:commentRangeStart w:id="70"/>
      <w:r w:rsidRPr="00A80F2F">
        <w:rPr>
          <w:rFonts w:ascii="Times New Roman" w:hAnsi="Times New Roman" w:cs="Times New Roman"/>
          <w:sz w:val="24"/>
          <w:szCs w:val="24"/>
        </w:rPr>
        <w:t>as closely as possible. The system implements all five species for up to six voices. However, the author modified the original Fuxian rule set (more</w:t>
      </w:r>
      <w:commentRangeEnd w:id="70"/>
      <w:r w:rsidR="009F0BE7">
        <w:rPr>
          <w:rStyle w:val="CommentReference"/>
        </w:rPr>
        <w:commentReference w:id="70"/>
      </w:r>
      <w:r w:rsidRPr="00A80F2F">
        <w:rPr>
          <w:rFonts w:ascii="Times New Roman" w:hAnsi="Times New Roman" w:cs="Times New Roman"/>
          <w:sz w:val="24"/>
          <w:szCs w:val="24"/>
        </w:rPr>
        <w:t xml:space="preserve"> </w:t>
      </w:r>
      <w:r w:rsidR="008E0088" w:rsidRPr="00A80F2F">
        <w:rPr>
          <w:rFonts w:ascii="Times New Roman" w:hAnsi="Times New Roman" w:cs="Times New Roman"/>
          <w:sz w:val="24"/>
          <w:szCs w:val="24"/>
        </w:rPr>
        <w:t>than</w:t>
      </w:r>
      <w:r w:rsidRPr="00A80F2F">
        <w:rPr>
          <w:rFonts w:ascii="Times New Roman" w:hAnsi="Times New Roman" w:cs="Times New Roman"/>
          <w:sz w:val="24"/>
          <w:szCs w:val="24"/>
        </w:rPr>
        <w:t xml:space="preserve"> 40 rules are quoted in </w:t>
      </w:r>
      <w:r w:rsidR="008E0088" w:rsidRPr="00A80F2F">
        <w:rPr>
          <w:rFonts w:ascii="Times New Roman" w:hAnsi="Times New Roman" w:cs="Times New Roman"/>
          <w:sz w:val="24"/>
          <w:szCs w:val="24"/>
        </w:rPr>
        <w:t xml:space="preserve">the </w:t>
      </w:r>
      <w:commentRangeStart w:id="71"/>
      <w:r w:rsidRPr="00A80F2F">
        <w:rPr>
          <w:rFonts w:ascii="Times New Roman" w:hAnsi="Times New Roman" w:cs="Times New Roman"/>
          <w:sz w:val="24"/>
          <w:szCs w:val="24"/>
        </w:rPr>
        <w:t>article</w:t>
      </w:r>
      <w:commentRangeEnd w:id="71"/>
      <w:r w:rsidR="00795C19">
        <w:rPr>
          <w:rStyle w:val="CommentReference"/>
        </w:rPr>
        <w:commentReference w:id="71"/>
      </w:r>
      <w:r w:rsidRPr="00A80F2F">
        <w:rPr>
          <w:rFonts w:ascii="Times New Roman" w:hAnsi="Times New Roman" w:cs="Times New Roman"/>
          <w:sz w:val="24"/>
          <w:szCs w:val="24"/>
        </w:rPr>
        <w:t xml:space="preserve">) to get closer to Fux’ actual examples. </w:t>
      </w:r>
      <w:commentRangeStart w:id="72"/>
      <w:r w:rsidRPr="00A80F2F">
        <w:rPr>
          <w:rFonts w:ascii="Times New Roman" w:hAnsi="Times New Roman" w:cs="Times New Roman"/>
          <w:sz w:val="24"/>
          <w:szCs w:val="24"/>
        </w:rPr>
        <w:t>In accordance with music theorists (including Fux) that state that rules are merely guidelines and no</w:t>
      </w:r>
      <w:r w:rsidR="00F43C96" w:rsidRPr="00A80F2F">
        <w:rPr>
          <w:rFonts w:ascii="Times New Roman" w:hAnsi="Times New Roman" w:cs="Times New Roman"/>
          <w:sz w:val="24"/>
          <w:szCs w:val="24"/>
        </w:rPr>
        <w:t>t</w:t>
      </w:r>
      <w:r w:rsidRPr="00A80F2F">
        <w:rPr>
          <w:rFonts w:ascii="Times New Roman" w:hAnsi="Times New Roman" w:cs="Times New Roman"/>
          <w:sz w:val="24"/>
          <w:szCs w:val="24"/>
        </w:rPr>
        <w:t xml:space="preserve"> </w:t>
      </w:r>
      <w:commentRangeStart w:id="73"/>
      <w:r w:rsidRPr="00A80F2F">
        <w:rPr>
          <w:rFonts w:ascii="Times New Roman" w:hAnsi="Times New Roman" w:cs="Times New Roman"/>
          <w:sz w:val="24"/>
          <w:szCs w:val="24"/>
        </w:rPr>
        <w:t>absolutes, the system assigns each constraint a numeric penalty value to denote its relative importance: the system searches for a solution with a small accumulated penalty</w:t>
      </w:r>
      <w:commentRangeEnd w:id="72"/>
      <w:r w:rsidR="00F12B21">
        <w:rPr>
          <w:rStyle w:val="CommentReference"/>
        </w:rPr>
        <w:commentReference w:id="72"/>
      </w:r>
      <w:r w:rsidRPr="00A80F2F">
        <w:rPr>
          <w:rFonts w:ascii="Times New Roman" w:hAnsi="Times New Roman" w:cs="Times New Roman"/>
          <w:sz w:val="24"/>
          <w:szCs w:val="24"/>
        </w:rPr>
        <w:t>. Compared with other counterpoint studies, Schottstaedt</w:t>
      </w:r>
      <w:commentRangeEnd w:id="73"/>
      <w:r w:rsidR="009F0BE7">
        <w:rPr>
          <w:rStyle w:val="CommentReference"/>
        </w:rPr>
        <w:commentReference w:id="73"/>
      </w:r>
      <w:r w:rsidRPr="00A80F2F">
        <w:rPr>
          <w:rFonts w:ascii="Times New Roman" w:hAnsi="Times New Roman" w:cs="Times New Roman"/>
          <w:sz w:val="24"/>
          <w:szCs w:val="24"/>
        </w:rPr>
        <w:t xml:space="preserve"> </w:t>
      </w:r>
      <w:r w:rsidR="008E0088" w:rsidRPr="00A80F2F">
        <w:rPr>
          <w:rFonts w:ascii="Times New Roman" w:hAnsi="Times New Roman" w:cs="Times New Roman"/>
          <w:sz w:val="24"/>
          <w:szCs w:val="24"/>
        </w:rPr>
        <w:t>achieved</w:t>
      </w:r>
      <w:r w:rsidRPr="00A80F2F">
        <w:rPr>
          <w:rFonts w:ascii="Times New Roman" w:hAnsi="Times New Roman" w:cs="Times New Roman"/>
          <w:sz w:val="24"/>
          <w:szCs w:val="24"/>
        </w:rPr>
        <w:t xml:space="preserve"> </w:t>
      </w:r>
      <w:commentRangeStart w:id="74"/>
      <w:r w:rsidRPr="00A80F2F">
        <w:rPr>
          <w:rFonts w:ascii="Times New Roman" w:hAnsi="Times New Roman" w:cs="Times New Roman"/>
          <w:sz w:val="24"/>
          <w:szCs w:val="24"/>
        </w:rPr>
        <w:t>relatively advanced examples (e.g., fifth-species for five voices). Still, the shown musical results reveal some limitations of the system’s rule set: in particular, the rhythmic structure is atypical for Palestrina style (almost march-like), and the melodies contain many large skips – in contrast to the Fuxian examples.</w:t>
      </w:r>
    </w:p>
    <w:p w14:paraId="79B96072" w14:textId="77777777" w:rsidR="008E0088" w:rsidRPr="00A80F2F" w:rsidRDefault="008E0088" w:rsidP="008E0088">
      <w:pPr>
        <w:spacing w:after="131"/>
        <w:ind w:left="-15" w:right="71"/>
        <w:rPr>
          <w:rFonts w:ascii="Times New Roman" w:hAnsi="Times New Roman" w:cs="Times New Roman"/>
          <w:sz w:val="24"/>
          <w:szCs w:val="24"/>
        </w:rPr>
      </w:pPr>
    </w:p>
    <w:p w14:paraId="57B5EC06" w14:textId="77777777" w:rsidR="008E0088" w:rsidRPr="007F0AD6" w:rsidRDefault="008E0088" w:rsidP="008E0088">
      <w:pPr>
        <w:spacing w:after="131"/>
        <w:ind w:left="-15" w:right="71"/>
        <w:rPr>
          <w:rFonts w:ascii="Times New Roman" w:eastAsia="Calibri" w:hAnsi="Times New Roman" w:cs="Times New Roman"/>
          <w:b/>
          <w:sz w:val="32"/>
          <w:szCs w:val="24"/>
          <w:rPrChange w:id="75" w:author="Brianna Muleski" w:date="2015-09-20T19:34:00Z">
            <w:rPr>
              <w:rFonts w:ascii="Times New Roman" w:eastAsia="Calibri" w:hAnsi="Times New Roman" w:cs="Times New Roman"/>
              <w:b/>
              <w:sz w:val="24"/>
              <w:szCs w:val="24"/>
            </w:rPr>
          </w:rPrChange>
        </w:rPr>
      </w:pPr>
      <w:r w:rsidRPr="007F0AD6">
        <w:rPr>
          <w:rFonts w:ascii="Times New Roman" w:eastAsia="Calibri" w:hAnsi="Times New Roman" w:cs="Times New Roman"/>
          <w:b/>
          <w:sz w:val="32"/>
          <w:szCs w:val="24"/>
          <w:rPrChange w:id="76" w:author="Brianna Muleski" w:date="2015-09-20T19:34:00Z">
            <w:rPr>
              <w:rFonts w:ascii="Times New Roman" w:eastAsia="Calibri" w:hAnsi="Times New Roman" w:cs="Times New Roman"/>
              <w:b/>
              <w:sz w:val="24"/>
              <w:szCs w:val="24"/>
            </w:rPr>
          </w:rPrChange>
        </w:rPr>
        <w:t>Harmony</w:t>
      </w:r>
    </w:p>
    <w:p w14:paraId="792C90B2" w14:textId="77777777" w:rsidR="002B16C3" w:rsidRDefault="002B16C3" w:rsidP="008E0088">
      <w:pPr>
        <w:spacing w:after="131"/>
        <w:ind w:left="-15" w:right="71"/>
        <w:rPr>
          <w:ins w:id="77" w:author="Brianna Muleski" w:date="2015-09-20T15:53:00Z"/>
          <w:rFonts w:ascii="Times New Roman" w:hAnsi="Times New Roman" w:cs="Times New Roman"/>
          <w:sz w:val="24"/>
          <w:szCs w:val="24"/>
        </w:rPr>
      </w:pPr>
      <w:r w:rsidRPr="00A80F2F">
        <w:rPr>
          <w:rFonts w:ascii="Times New Roman" w:hAnsi="Times New Roman" w:cs="Times New Roman"/>
          <w:sz w:val="24"/>
          <w:szCs w:val="24"/>
        </w:rPr>
        <w:t xml:space="preserve">As with counterpoint, there exists a huge amount of literature on the subject </w:t>
      </w:r>
      <w:commentRangeEnd w:id="74"/>
      <w:r w:rsidR="009F0BE7">
        <w:rPr>
          <w:rStyle w:val="CommentReference"/>
        </w:rPr>
        <w:commentReference w:id="74"/>
      </w:r>
      <w:r w:rsidR="0041295E" w:rsidRPr="00A80F2F">
        <w:rPr>
          <w:rFonts w:ascii="Times New Roman" w:hAnsi="Times New Roman" w:cs="Times New Roman"/>
          <w:sz w:val="24"/>
          <w:szCs w:val="24"/>
        </w:rPr>
        <w:t xml:space="preserve">of </w:t>
      </w:r>
      <w:r w:rsidRPr="00A80F2F">
        <w:rPr>
          <w:rFonts w:ascii="Times New Roman" w:hAnsi="Times New Roman" w:cs="Times New Roman"/>
          <w:sz w:val="24"/>
          <w:szCs w:val="24"/>
        </w:rPr>
        <w:t xml:space="preserve">harmony. </w:t>
      </w:r>
      <w:commentRangeStart w:id="78"/>
      <w:r w:rsidRPr="00A80F2F">
        <w:rPr>
          <w:rFonts w:ascii="Times New Roman" w:hAnsi="Times New Roman" w:cs="Times New Roman"/>
          <w:sz w:val="24"/>
          <w:szCs w:val="24"/>
        </w:rPr>
        <w:t xml:space="preserve">Authors differ less in their focus on a certain style – the history of harmony shows a more continuous development when compared with counterpoint. However, there exist different approaches to explain harmonic phenomena. Most authors </w:t>
      </w:r>
      <w:commentRangeEnd w:id="78"/>
      <w:r w:rsidR="009F0BE7">
        <w:rPr>
          <w:rStyle w:val="CommentReference"/>
        </w:rPr>
        <w:commentReference w:id="78"/>
      </w:r>
      <w:r w:rsidRPr="00A80F2F">
        <w:rPr>
          <w:rFonts w:ascii="Times New Roman" w:hAnsi="Times New Roman" w:cs="Times New Roman"/>
          <w:sz w:val="24"/>
          <w:szCs w:val="24"/>
        </w:rPr>
        <w:t xml:space="preserve">describe harmonic progressions as progressions of chord roots and </w:t>
      </w:r>
      <w:r w:rsidR="00C82FE5" w:rsidRPr="00A80F2F">
        <w:rPr>
          <w:rFonts w:ascii="Times New Roman" w:hAnsi="Times New Roman" w:cs="Times New Roman"/>
          <w:sz w:val="24"/>
          <w:szCs w:val="24"/>
        </w:rPr>
        <w:t>analyze</w:t>
      </w:r>
      <w:r w:rsidRPr="00A80F2F">
        <w:rPr>
          <w:rFonts w:ascii="Times New Roman" w:hAnsi="Times New Roman" w:cs="Times New Roman"/>
          <w:sz w:val="24"/>
          <w:szCs w:val="24"/>
        </w:rPr>
        <w:t xml:space="preserve"> all chords in terms of their relationship with the tonic</w:t>
      </w:r>
      <w:r w:rsidR="00C82FE5" w:rsidRPr="00A80F2F">
        <w:rPr>
          <w:rFonts w:ascii="Times New Roman" w:hAnsi="Times New Roman" w:cs="Times New Roman"/>
          <w:sz w:val="24"/>
          <w:szCs w:val="24"/>
        </w:rPr>
        <w:t xml:space="preserve">. </w:t>
      </w:r>
      <w:commentRangeStart w:id="79"/>
      <w:r w:rsidRPr="00A80F2F">
        <w:rPr>
          <w:rFonts w:ascii="Times New Roman" w:hAnsi="Times New Roman" w:cs="Times New Roman"/>
          <w:sz w:val="24"/>
          <w:szCs w:val="24"/>
        </w:rPr>
        <w:t>One approach is based on the assumption that chord roots indicate one of the seven (major or minor) scale degrees, which are conventio</w:t>
      </w:r>
      <w:r w:rsidR="00C82FE5" w:rsidRPr="00A80F2F">
        <w:rPr>
          <w:rFonts w:ascii="Times New Roman" w:hAnsi="Times New Roman" w:cs="Times New Roman"/>
          <w:sz w:val="24"/>
          <w:szCs w:val="24"/>
        </w:rPr>
        <w:t>nally notated by Roman numerals</w:t>
      </w:r>
      <w:r w:rsidRPr="00A80F2F">
        <w:rPr>
          <w:rFonts w:ascii="Times New Roman" w:hAnsi="Times New Roman" w:cs="Times New Roman"/>
          <w:sz w:val="24"/>
          <w:szCs w:val="24"/>
        </w:rPr>
        <w:t xml:space="preserve">. </w:t>
      </w:r>
      <w:commentRangeEnd w:id="79"/>
      <w:r w:rsidR="009F0BE7">
        <w:rPr>
          <w:rStyle w:val="CommentReference"/>
        </w:rPr>
        <w:commentReference w:id="79"/>
      </w:r>
      <w:r w:rsidRPr="00A80F2F">
        <w:rPr>
          <w:rFonts w:ascii="Times New Roman" w:hAnsi="Times New Roman" w:cs="Times New Roman"/>
          <w:sz w:val="24"/>
          <w:szCs w:val="24"/>
        </w:rPr>
        <w:t xml:space="preserve">Another approach (often called functional harmony) only accepts three different main harmonic functions, </w:t>
      </w:r>
      <w:commentRangeStart w:id="80"/>
      <w:r w:rsidRPr="00A80F2F">
        <w:rPr>
          <w:rFonts w:ascii="Times New Roman" w:hAnsi="Times New Roman" w:cs="Times New Roman"/>
          <w:sz w:val="24"/>
          <w:szCs w:val="24"/>
        </w:rPr>
        <w:t>namely the tonic, dominant and subdominant; notated usually with their initials. This approach explains all chords as variant</w:t>
      </w:r>
      <w:r w:rsidR="00C82FE5" w:rsidRPr="00A80F2F">
        <w:rPr>
          <w:rFonts w:ascii="Times New Roman" w:hAnsi="Times New Roman" w:cs="Times New Roman"/>
          <w:sz w:val="24"/>
          <w:szCs w:val="24"/>
        </w:rPr>
        <w:t>s of one of these main functions.</w:t>
      </w:r>
      <w:r w:rsidRPr="00A80F2F">
        <w:rPr>
          <w:rFonts w:ascii="Times New Roman" w:hAnsi="Times New Roman" w:cs="Times New Roman"/>
          <w:sz w:val="24"/>
          <w:szCs w:val="24"/>
        </w:rPr>
        <w:t xml:space="preserve"> Scale degrees highlight the diatonic interval between chords, whereas functional harmony denotes, which chords can substitute each other (e.g., </w:t>
      </w:r>
      <w:r w:rsidRPr="00A80F2F">
        <w:rPr>
          <w:rFonts w:ascii="Times New Roman" w:hAnsi="Times New Roman" w:cs="Times New Roman"/>
          <w:i/>
          <w:sz w:val="24"/>
          <w:szCs w:val="24"/>
        </w:rPr>
        <w:t xml:space="preserve">S </w:t>
      </w:r>
      <w:r w:rsidRPr="00A80F2F">
        <w:rPr>
          <w:rFonts w:ascii="Times New Roman" w:hAnsi="Times New Roman" w:cs="Times New Roman"/>
          <w:sz w:val="24"/>
          <w:szCs w:val="24"/>
        </w:rPr>
        <w:t xml:space="preserve">vs. </w:t>
      </w:r>
      <w:r w:rsidRPr="00A80F2F">
        <w:rPr>
          <w:rFonts w:ascii="Times New Roman" w:hAnsi="Times New Roman" w:cs="Times New Roman"/>
          <w:i/>
          <w:sz w:val="24"/>
          <w:szCs w:val="24"/>
        </w:rPr>
        <w:t>Sp</w:t>
      </w:r>
      <w:commentRangeEnd w:id="80"/>
      <w:r w:rsidR="009F0BE7">
        <w:rPr>
          <w:rStyle w:val="CommentReference"/>
        </w:rPr>
        <w:commentReference w:id="80"/>
      </w:r>
      <w:r w:rsidR="00C82FE5" w:rsidRPr="00A80F2F">
        <w:rPr>
          <w:rFonts w:ascii="Times New Roman" w:hAnsi="Times New Roman" w:cs="Times New Roman"/>
          <w:sz w:val="24"/>
          <w:szCs w:val="24"/>
        </w:rPr>
        <w:t>).</w:t>
      </w:r>
    </w:p>
    <w:p w14:paraId="3DB7F9CB" w14:textId="77777777" w:rsidR="009F0BE7" w:rsidRPr="00A80F2F" w:rsidRDefault="009F0BE7" w:rsidP="008E0088">
      <w:pPr>
        <w:spacing w:after="131"/>
        <w:ind w:left="-15" w:right="71"/>
        <w:rPr>
          <w:rFonts w:ascii="Times New Roman" w:eastAsia="Calibri" w:hAnsi="Times New Roman" w:cs="Times New Roman"/>
          <w:b/>
          <w:sz w:val="24"/>
          <w:szCs w:val="24"/>
        </w:rPr>
      </w:pPr>
    </w:p>
    <w:p w14:paraId="55F6C7C5" w14:textId="77777777" w:rsidR="002B16C3" w:rsidRPr="00A80F2F" w:rsidRDefault="00C82FE5" w:rsidP="002B16C3">
      <w:pPr>
        <w:ind w:left="-15" w:right="71"/>
        <w:rPr>
          <w:rFonts w:ascii="Times New Roman" w:hAnsi="Times New Roman" w:cs="Times New Roman"/>
          <w:sz w:val="24"/>
          <w:szCs w:val="24"/>
        </w:rPr>
      </w:pPr>
      <w:r w:rsidRPr="00A80F2F">
        <w:rPr>
          <w:rFonts w:ascii="Times New Roman" w:hAnsi="Times New Roman" w:cs="Times New Roman"/>
          <w:sz w:val="24"/>
          <w:szCs w:val="24"/>
        </w:rPr>
        <w:t xml:space="preserve">Like counterpoint, </w:t>
      </w:r>
      <w:commentRangeStart w:id="81"/>
      <w:r w:rsidR="002B16C3" w:rsidRPr="00A80F2F">
        <w:rPr>
          <w:rFonts w:ascii="Times New Roman" w:hAnsi="Times New Roman" w:cs="Times New Roman"/>
          <w:sz w:val="24"/>
          <w:szCs w:val="24"/>
        </w:rPr>
        <w:t>the development of harmony and its study is still ongoing and these developments are of particular interest for composers using constraint systems. For example, the har</w:t>
      </w:r>
      <w:r w:rsidR="007F4E96" w:rsidRPr="00A80F2F">
        <w:rPr>
          <w:rFonts w:ascii="Times New Roman" w:hAnsi="Times New Roman" w:cs="Times New Roman"/>
          <w:sz w:val="24"/>
          <w:szCs w:val="24"/>
        </w:rPr>
        <w:t>monic language of ‘atonal</w:t>
      </w:r>
      <w:commentRangeEnd w:id="81"/>
      <w:r w:rsidR="009F0BE7">
        <w:rPr>
          <w:rStyle w:val="CommentReference"/>
        </w:rPr>
        <w:commentReference w:id="81"/>
      </w:r>
      <w:r w:rsidR="007F4E96" w:rsidRPr="00A80F2F">
        <w:rPr>
          <w:rFonts w:ascii="Times New Roman" w:hAnsi="Times New Roman" w:cs="Times New Roman"/>
          <w:sz w:val="24"/>
          <w:szCs w:val="24"/>
        </w:rPr>
        <w:t xml:space="preserve"> music’</w:t>
      </w:r>
      <w:r w:rsidR="002B16C3" w:rsidRPr="00A80F2F">
        <w:rPr>
          <w:rFonts w:ascii="Times New Roman" w:hAnsi="Times New Roman" w:cs="Times New Roman"/>
          <w:sz w:val="24"/>
          <w:szCs w:val="24"/>
        </w:rPr>
        <w:t xml:space="preserve">, music in 12-tone equal temperament without a tonal </w:t>
      </w:r>
      <w:r w:rsidR="00A80F2F" w:rsidRPr="00A80F2F">
        <w:rPr>
          <w:rFonts w:ascii="Times New Roman" w:hAnsi="Times New Roman" w:cs="Times New Roman"/>
          <w:sz w:val="24"/>
          <w:szCs w:val="24"/>
        </w:rPr>
        <w:t>center</w:t>
      </w:r>
      <w:r w:rsidR="002B16C3" w:rsidRPr="00A80F2F">
        <w:rPr>
          <w:rFonts w:ascii="Times New Roman" w:hAnsi="Times New Roman" w:cs="Times New Roman"/>
          <w:sz w:val="24"/>
          <w:szCs w:val="24"/>
        </w:rPr>
        <w:t xml:space="preserve"> and often consisting of highly complex chords, is described </w:t>
      </w:r>
      <w:commentRangeStart w:id="82"/>
      <w:r w:rsidR="002B16C3" w:rsidRPr="00A80F2F">
        <w:rPr>
          <w:rFonts w:ascii="Times New Roman" w:hAnsi="Times New Roman" w:cs="Times New Roman"/>
          <w:sz w:val="24"/>
          <w:szCs w:val="24"/>
        </w:rPr>
        <w:t>in terms of pitch class sets. Microtonal music, and in particular music in just intonation is another</w:t>
      </w:r>
      <w:commentRangeEnd w:id="82"/>
      <w:r w:rsidR="009F0BE7">
        <w:rPr>
          <w:rStyle w:val="CommentReference"/>
        </w:rPr>
        <w:commentReference w:id="82"/>
      </w:r>
      <w:r w:rsidR="002B16C3" w:rsidRPr="00A80F2F">
        <w:rPr>
          <w:rFonts w:ascii="Times New Roman" w:hAnsi="Times New Roman" w:cs="Times New Roman"/>
          <w:sz w:val="24"/>
          <w:szCs w:val="24"/>
        </w:rPr>
        <w:t xml:space="preserve"> important examp</w:t>
      </w:r>
      <w:r w:rsidRPr="00A80F2F">
        <w:rPr>
          <w:rFonts w:ascii="Times New Roman" w:hAnsi="Times New Roman" w:cs="Times New Roman"/>
          <w:sz w:val="24"/>
          <w:szCs w:val="24"/>
        </w:rPr>
        <w:t>le for the ongoing development.</w:t>
      </w:r>
    </w:p>
    <w:p w14:paraId="775AC766" w14:textId="77777777" w:rsidR="007F4E96" w:rsidRDefault="007F4E96" w:rsidP="007F4E96">
      <w:pPr>
        <w:spacing w:after="356"/>
        <w:ind w:left="-15" w:right="199"/>
        <w:rPr>
          <w:ins w:id="83" w:author="Brianna Muleski" w:date="2015-09-20T15:54:00Z"/>
          <w:rFonts w:ascii="Times New Roman" w:hAnsi="Times New Roman" w:cs="Times New Roman"/>
          <w:sz w:val="24"/>
          <w:szCs w:val="24"/>
        </w:rPr>
      </w:pPr>
    </w:p>
    <w:p w14:paraId="70A09767" w14:textId="77777777" w:rsidR="009F0BE7" w:rsidRPr="00A80F2F" w:rsidRDefault="009F0BE7" w:rsidP="007F4E96">
      <w:pPr>
        <w:spacing w:after="356"/>
        <w:ind w:left="-15" w:right="199"/>
        <w:rPr>
          <w:rFonts w:ascii="Times New Roman" w:hAnsi="Times New Roman" w:cs="Times New Roman"/>
          <w:sz w:val="24"/>
          <w:szCs w:val="24"/>
        </w:rPr>
      </w:pPr>
    </w:p>
    <w:p w14:paraId="5BDD344A" w14:textId="77777777" w:rsidR="002B16C3" w:rsidRPr="007F0AD6" w:rsidRDefault="002B16C3" w:rsidP="007F4E96">
      <w:pPr>
        <w:spacing w:after="356"/>
        <w:ind w:left="-15" w:right="199"/>
        <w:rPr>
          <w:rFonts w:ascii="Times New Roman" w:hAnsi="Times New Roman" w:cs="Times New Roman"/>
          <w:noProof/>
          <w:sz w:val="32"/>
          <w:szCs w:val="24"/>
          <w:rPrChange w:id="84" w:author="Brianna Muleski" w:date="2015-09-20T19:34:00Z">
            <w:rPr>
              <w:rFonts w:ascii="Times New Roman" w:hAnsi="Times New Roman" w:cs="Times New Roman"/>
              <w:noProof/>
              <w:sz w:val="24"/>
              <w:szCs w:val="24"/>
            </w:rPr>
          </w:rPrChange>
        </w:rPr>
      </w:pPr>
      <w:commentRangeStart w:id="85"/>
      <w:r w:rsidRPr="007F0AD6">
        <w:rPr>
          <w:rFonts w:ascii="Times New Roman" w:eastAsia="Calibri" w:hAnsi="Times New Roman" w:cs="Times New Roman"/>
          <w:b/>
          <w:noProof/>
          <w:sz w:val="32"/>
          <w:szCs w:val="24"/>
          <w:rPrChange w:id="86" w:author="Brianna Muleski" w:date="2015-09-20T19:34:00Z">
            <w:rPr>
              <w:rFonts w:ascii="Times New Roman" w:eastAsia="Calibri" w:hAnsi="Times New Roman" w:cs="Times New Roman"/>
              <w:b/>
              <w:noProof/>
              <w:sz w:val="24"/>
              <w:szCs w:val="24"/>
            </w:rPr>
          </w:rPrChange>
        </w:rPr>
        <w:t>Melody and Form</w:t>
      </w:r>
    </w:p>
    <w:p w14:paraId="502BEE0C" w14:textId="77777777" w:rsidR="007F4E96" w:rsidRPr="007F1F65" w:rsidRDefault="007F4E96" w:rsidP="002B16C3">
      <w:pPr>
        <w:tabs>
          <w:tab w:val="center" w:pos="1191"/>
        </w:tabs>
        <w:spacing w:after="70"/>
        <w:ind w:left="-15"/>
        <w:rPr>
          <w:rFonts w:ascii="Times New Roman" w:hAnsi="Times New Roman" w:cs="Times New Roman"/>
          <w:b/>
          <w:noProof/>
          <w:sz w:val="24"/>
          <w:szCs w:val="24"/>
        </w:rPr>
      </w:pPr>
    </w:p>
    <w:p w14:paraId="4058232B" w14:textId="77777777" w:rsidR="002B16C3" w:rsidRDefault="002B16C3" w:rsidP="0041295E">
      <w:pPr>
        <w:ind w:left="-15" w:right="199"/>
        <w:rPr>
          <w:ins w:id="87" w:author="Brianna Muleski" w:date="2015-09-20T15:53:00Z"/>
          <w:rFonts w:ascii="Times New Roman" w:hAnsi="Times New Roman" w:cs="Times New Roman"/>
          <w:sz w:val="24"/>
          <w:szCs w:val="24"/>
        </w:rPr>
      </w:pPr>
      <w:r w:rsidRPr="007F1F65">
        <w:rPr>
          <w:rFonts w:ascii="Times New Roman" w:hAnsi="Times New Roman" w:cs="Times New Roman"/>
          <w:noProof/>
          <w:sz w:val="24"/>
          <w:szCs w:val="24"/>
        </w:rPr>
        <w:t xml:space="preserve">Melody-writing is highly style-dependent, and this subject is traditionally less </w:t>
      </w:r>
      <w:commentRangeEnd w:id="85"/>
      <w:r w:rsidR="009F0BE7" w:rsidRPr="007F1F65">
        <w:rPr>
          <w:rStyle w:val="CommentReference"/>
          <w:noProof/>
        </w:rPr>
        <w:commentReference w:id="85"/>
      </w:r>
      <w:r w:rsidRPr="007F1F65">
        <w:rPr>
          <w:rFonts w:ascii="Times New Roman" w:hAnsi="Times New Roman" w:cs="Times New Roman"/>
          <w:noProof/>
          <w:sz w:val="24"/>
          <w:szCs w:val="24"/>
        </w:rPr>
        <w:t>established</w:t>
      </w:r>
      <w:r w:rsidRPr="00A80F2F">
        <w:rPr>
          <w:rFonts w:ascii="Times New Roman" w:hAnsi="Times New Roman" w:cs="Times New Roman"/>
          <w:sz w:val="24"/>
          <w:szCs w:val="24"/>
        </w:rPr>
        <w:t xml:space="preserve"> </w:t>
      </w:r>
      <w:commentRangeStart w:id="88"/>
      <w:r w:rsidRPr="007F1F65">
        <w:rPr>
          <w:rFonts w:ascii="Times New Roman" w:hAnsi="Times New Roman" w:cs="Times New Roman"/>
          <w:noProof/>
          <w:sz w:val="24"/>
          <w:szCs w:val="24"/>
        </w:rPr>
        <w:t xml:space="preserve">in music theory than counterpoint and harmony. Nevertheless, the subject is covered, for example, by some general textbooks on composition. For instance, </w:t>
      </w:r>
      <w:commentRangeStart w:id="89"/>
      <w:r w:rsidRPr="007F1F65">
        <w:rPr>
          <w:rFonts w:ascii="Times New Roman" w:hAnsi="Times New Roman" w:cs="Times New Roman"/>
          <w:noProof/>
          <w:sz w:val="24"/>
          <w:szCs w:val="24"/>
        </w:rPr>
        <w:t>Schoenberg</w:t>
      </w:r>
      <w:commentRangeEnd w:id="89"/>
      <w:r w:rsidR="00766EEC">
        <w:rPr>
          <w:rStyle w:val="CommentReference"/>
        </w:rPr>
        <w:commentReference w:id="89"/>
      </w:r>
      <w:r w:rsidRPr="007F1F65">
        <w:rPr>
          <w:rFonts w:ascii="Times New Roman" w:hAnsi="Times New Roman" w:cs="Times New Roman"/>
          <w:noProof/>
          <w:sz w:val="24"/>
          <w:szCs w:val="24"/>
        </w:rPr>
        <w:t xml:space="preserve"> explains how in classical music a melody expresses the underlying harmony and how a melody is composed from </w:t>
      </w:r>
      <w:commentRangeStart w:id="90"/>
      <w:r w:rsidRPr="007F1F65">
        <w:rPr>
          <w:rFonts w:ascii="Times New Roman" w:hAnsi="Times New Roman" w:cs="Times New Roman"/>
          <w:noProof/>
          <w:sz w:val="24"/>
          <w:szCs w:val="24"/>
        </w:rPr>
        <w:t>motifs and their variations</w:t>
      </w:r>
      <w:commentRangeEnd w:id="90"/>
      <w:r w:rsidR="00766EEC">
        <w:rPr>
          <w:rStyle w:val="CommentReference"/>
        </w:rPr>
        <w:commentReference w:id="90"/>
      </w:r>
      <w:r w:rsidRPr="007F1F65">
        <w:rPr>
          <w:rFonts w:ascii="Times New Roman" w:hAnsi="Times New Roman" w:cs="Times New Roman"/>
          <w:noProof/>
          <w:sz w:val="24"/>
          <w:szCs w:val="24"/>
        </w:rPr>
        <w:t>. Whereas Schoenberg teaches melody composition in a more systematic way,</w:t>
      </w:r>
      <w:commentRangeEnd w:id="88"/>
      <w:r w:rsidR="009F0BE7">
        <w:rPr>
          <w:rStyle w:val="CommentReference"/>
        </w:rPr>
        <w:commentReference w:id="88"/>
      </w:r>
      <w:r w:rsidRPr="00A80F2F">
        <w:rPr>
          <w:rFonts w:ascii="Times New Roman" w:hAnsi="Times New Roman" w:cs="Times New Roman"/>
          <w:sz w:val="24"/>
          <w:szCs w:val="24"/>
        </w:rPr>
        <w:t xml:space="preserve"> </w:t>
      </w:r>
      <w:commentRangeStart w:id="91"/>
      <w:r w:rsidR="0041295E" w:rsidRPr="00A80F2F">
        <w:rPr>
          <w:rFonts w:ascii="Times New Roman" w:hAnsi="Times New Roman" w:cs="Times New Roman"/>
          <w:bCs/>
          <w:sz w:val="24"/>
          <w:szCs w:val="24"/>
        </w:rPr>
        <w:t>Frédéric</w:t>
      </w:r>
      <w:r w:rsidR="0041295E" w:rsidRPr="00A80F2F">
        <w:rPr>
          <w:rFonts w:ascii="Times New Roman" w:hAnsi="Times New Roman" w:cs="Times New Roman"/>
          <w:b/>
          <w:bCs/>
          <w:sz w:val="24"/>
          <w:szCs w:val="24"/>
        </w:rPr>
        <w:t xml:space="preserve"> </w:t>
      </w:r>
      <w:r w:rsidRPr="00A80F2F">
        <w:rPr>
          <w:rFonts w:ascii="Times New Roman" w:hAnsi="Times New Roman" w:cs="Times New Roman"/>
          <w:sz w:val="24"/>
          <w:szCs w:val="24"/>
        </w:rPr>
        <w:t xml:space="preserve">Motte </w:t>
      </w:r>
      <w:commentRangeEnd w:id="91"/>
      <w:r w:rsidR="00766EEC">
        <w:rPr>
          <w:rStyle w:val="CommentReference"/>
        </w:rPr>
        <w:commentReference w:id="91"/>
      </w:r>
      <w:r w:rsidRPr="00A80F2F">
        <w:rPr>
          <w:rFonts w:ascii="Times New Roman" w:hAnsi="Times New Roman" w:cs="Times New Roman"/>
          <w:sz w:val="24"/>
          <w:szCs w:val="24"/>
        </w:rPr>
        <w:t>studies various aspects of melodie</w:t>
      </w:r>
      <w:r w:rsidR="0041295E" w:rsidRPr="00A80F2F">
        <w:rPr>
          <w:rFonts w:ascii="Times New Roman" w:hAnsi="Times New Roman" w:cs="Times New Roman"/>
          <w:sz w:val="24"/>
          <w:szCs w:val="24"/>
        </w:rPr>
        <w:t>s from different musical styles.</w:t>
      </w:r>
    </w:p>
    <w:p w14:paraId="1049F62D" w14:textId="77777777" w:rsidR="009F0BE7" w:rsidRPr="00A80F2F" w:rsidRDefault="009F0BE7" w:rsidP="0041295E">
      <w:pPr>
        <w:ind w:left="-15" w:right="199"/>
        <w:rPr>
          <w:rFonts w:ascii="Times New Roman" w:hAnsi="Times New Roman" w:cs="Times New Roman"/>
          <w:b/>
          <w:bCs/>
          <w:sz w:val="24"/>
          <w:szCs w:val="24"/>
        </w:rPr>
      </w:pPr>
    </w:p>
    <w:p w14:paraId="0075CFC1" w14:textId="057FF6BE" w:rsidR="007F4E96" w:rsidRPr="00A80F2F" w:rsidRDefault="002B16C3" w:rsidP="0041295E">
      <w:pPr>
        <w:ind w:left="-15" w:right="199"/>
        <w:rPr>
          <w:rFonts w:ascii="Times New Roman" w:hAnsi="Times New Roman" w:cs="Times New Roman"/>
          <w:sz w:val="24"/>
          <w:szCs w:val="24"/>
        </w:rPr>
      </w:pPr>
      <w:commentRangeStart w:id="92"/>
      <w:r w:rsidRPr="007F1F65">
        <w:rPr>
          <w:rFonts w:ascii="Times New Roman" w:hAnsi="Times New Roman" w:cs="Times New Roman"/>
          <w:noProof/>
          <w:sz w:val="24"/>
          <w:szCs w:val="24"/>
        </w:rPr>
        <w:t>Research on modelling melody and form is still at an early stage.</w:t>
      </w:r>
      <w:commentRangeEnd w:id="92"/>
      <w:r w:rsidR="009F0BE7">
        <w:rPr>
          <w:rStyle w:val="CommentReference"/>
        </w:rPr>
        <w:commentReference w:id="92"/>
      </w:r>
      <w:r w:rsidRPr="00A80F2F">
        <w:rPr>
          <w:rFonts w:ascii="Times New Roman" w:hAnsi="Times New Roman" w:cs="Times New Roman"/>
          <w:sz w:val="24"/>
          <w:szCs w:val="24"/>
        </w:rPr>
        <w:t xml:space="preserve"> Motifs and their variation are very important for classical melody composition and form. </w:t>
      </w:r>
      <w:r w:rsidR="0041295E" w:rsidRPr="00A80F2F">
        <w:rPr>
          <w:rFonts w:ascii="Times New Roman" w:hAnsi="Times New Roman" w:cs="Times New Roman"/>
          <w:sz w:val="24"/>
          <w:szCs w:val="24"/>
        </w:rPr>
        <w:t xml:space="preserve">It has </w:t>
      </w:r>
      <w:r w:rsidR="0041295E" w:rsidRPr="007F1F65">
        <w:rPr>
          <w:rFonts w:ascii="Times New Roman" w:hAnsi="Times New Roman" w:cs="Times New Roman"/>
          <w:noProof/>
          <w:sz w:val="24"/>
          <w:szCs w:val="24"/>
        </w:rPr>
        <w:t>been argued</w:t>
      </w:r>
      <w:r w:rsidRPr="00A80F2F">
        <w:rPr>
          <w:rFonts w:ascii="Times New Roman" w:hAnsi="Times New Roman" w:cs="Times New Roman"/>
          <w:sz w:val="24"/>
          <w:szCs w:val="24"/>
        </w:rPr>
        <w:t xml:space="preserve"> </w:t>
      </w:r>
      <w:commentRangeStart w:id="93"/>
      <w:r w:rsidRPr="007F1F65">
        <w:rPr>
          <w:rFonts w:ascii="Times New Roman" w:hAnsi="Times New Roman" w:cs="Times New Roman"/>
          <w:noProof/>
          <w:sz w:val="24"/>
          <w:szCs w:val="24"/>
        </w:rPr>
        <w:t>that the foundation for the successful modelling of harmony was the modelling of harmonic concepts such as pitches, intervals, chords and scales</w:t>
      </w:r>
      <w:r w:rsidR="004A420A" w:rsidRPr="007F1F65">
        <w:rPr>
          <w:rFonts w:ascii="Times New Roman" w:hAnsi="Times New Roman" w:cs="Times New Roman"/>
          <w:noProof/>
          <w:sz w:val="24"/>
          <w:szCs w:val="24"/>
        </w:rPr>
        <w:t>.</w:t>
      </w:r>
      <w:r w:rsidR="00826206" w:rsidRPr="007F1F65">
        <w:rPr>
          <w:rFonts w:ascii="Times New Roman" w:hAnsi="Times New Roman" w:cs="Times New Roman"/>
          <w:noProof/>
          <w:sz w:val="24"/>
          <w:szCs w:val="24"/>
        </w:rPr>
        <w:t xml:space="preserve"> As</w:t>
      </w:r>
      <w:commentRangeEnd w:id="93"/>
      <w:r w:rsidR="00F9683C">
        <w:rPr>
          <w:rStyle w:val="CommentReference"/>
        </w:rPr>
        <w:commentReference w:id="93"/>
      </w:r>
      <w:r w:rsidR="00826206" w:rsidRPr="00A80F2F">
        <w:rPr>
          <w:rFonts w:ascii="Times New Roman" w:hAnsi="Times New Roman" w:cs="Times New Roman"/>
          <w:sz w:val="24"/>
          <w:szCs w:val="24"/>
        </w:rPr>
        <w:t xml:space="preserve"> of now there are no examples of CSPs </w:t>
      </w:r>
      <w:ins w:id="94" w:author="Brianna Muleski" w:date="2015-09-20T19:27:00Z">
        <w:r w:rsidR="00F12B21">
          <w:rPr>
            <w:rFonts w:ascii="Times New Roman" w:hAnsi="Times New Roman" w:cs="Times New Roman"/>
            <w:sz w:val="24"/>
            <w:szCs w:val="24"/>
          </w:rPr>
          <w:t xml:space="preserve">that </w:t>
        </w:r>
      </w:ins>
      <w:del w:id="95" w:author="Brianna Muleski" w:date="2015-09-20T19:27:00Z">
        <w:r w:rsidR="00826206" w:rsidRPr="007F1F65" w:rsidDel="00F12B21">
          <w:rPr>
            <w:rFonts w:ascii="Times New Roman" w:hAnsi="Times New Roman" w:cs="Times New Roman"/>
            <w:noProof/>
            <w:sz w:val="24"/>
            <w:szCs w:val="24"/>
          </w:rPr>
          <w:delText>which</w:delText>
        </w:r>
        <w:r w:rsidR="00826206" w:rsidRPr="00A80F2F" w:rsidDel="00F12B21">
          <w:rPr>
            <w:rFonts w:ascii="Times New Roman" w:hAnsi="Times New Roman" w:cs="Times New Roman"/>
            <w:sz w:val="24"/>
            <w:szCs w:val="24"/>
          </w:rPr>
          <w:delText xml:space="preserve"> </w:delText>
        </w:r>
      </w:del>
      <w:r w:rsidR="00826206" w:rsidRPr="00A80F2F">
        <w:rPr>
          <w:rFonts w:ascii="Times New Roman" w:hAnsi="Times New Roman" w:cs="Times New Roman"/>
          <w:sz w:val="24"/>
          <w:szCs w:val="24"/>
        </w:rPr>
        <w:t>have been able to show a complex solution to modelling melodic forms</w:t>
      </w:r>
      <w:r w:rsidR="00DA650D">
        <w:rPr>
          <w:rFonts w:ascii="Times New Roman" w:hAnsi="Times New Roman" w:cs="Times New Roman"/>
          <w:sz w:val="24"/>
          <w:szCs w:val="24"/>
        </w:rPr>
        <w:t xml:space="preserve">, current CSPs rely on </w:t>
      </w:r>
      <w:ins w:id="96" w:author="Brianna Muleski" w:date="2015-09-20T19:27:00Z">
        <w:r w:rsidR="00F12B21">
          <w:rPr>
            <w:rFonts w:ascii="Times New Roman" w:hAnsi="Times New Roman" w:cs="Times New Roman"/>
            <w:sz w:val="24"/>
            <w:szCs w:val="24"/>
          </w:rPr>
          <w:t xml:space="preserve">the </w:t>
        </w:r>
      </w:ins>
      <w:r w:rsidR="00DA650D" w:rsidRPr="007F1F65">
        <w:rPr>
          <w:rFonts w:ascii="Times New Roman" w:hAnsi="Times New Roman" w:cs="Times New Roman"/>
          <w:noProof/>
          <w:sz w:val="24"/>
          <w:szCs w:val="24"/>
        </w:rPr>
        <w:t>harmonization</w:t>
      </w:r>
      <w:r w:rsidR="00DA650D">
        <w:rPr>
          <w:rFonts w:ascii="Times New Roman" w:hAnsi="Times New Roman" w:cs="Times New Roman"/>
          <w:sz w:val="24"/>
          <w:szCs w:val="24"/>
        </w:rPr>
        <w:t xml:space="preserve"> of existing melodies</w:t>
      </w:r>
      <w:r w:rsidR="00826206" w:rsidRPr="00A80F2F">
        <w:rPr>
          <w:rFonts w:ascii="Times New Roman" w:hAnsi="Times New Roman" w:cs="Times New Roman"/>
          <w:sz w:val="24"/>
          <w:szCs w:val="24"/>
        </w:rPr>
        <w:t>.</w:t>
      </w:r>
    </w:p>
    <w:p w14:paraId="42AFC374" w14:textId="77777777" w:rsidR="007F4E96" w:rsidRDefault="007F4E96" w:rsidP="007F4E96">
      <w:pPr>
        <w:ind w:left="-15" w:right="199"/>
        <w:rPr>
          <w:ins w:id="97" w:author="Brianna Muleski" w:date="2015-09-20T15:54:00Z"/>
          <w:rFonts w:ascii="Times New Roman" w:eastAsia="Calibri" w:hAnsi="Times New Roman" w:cs="Times New Roman"/>
          <w:sz w:val="24"/>
          <w:szCs w:val="24"/>
        </w:rPr>
      </w:pPr>
    </w:p>
    <w:p w14:paraId="6BEA16A6" w14:textId="77777777" w:rsidR="009F0BE7" w:rsidRPr="00A80F2F" w:rsidRDefault="009F0BE7" w:rsidP="007F4E96">
      <w:pPr>
        <w:ind w:left="-15" w:right="199"/>
        <w:rPr>
          <w:rFonts w:ascii="Times New Roman" w:eastAsia="Calibri" w:hAnsi="Times New Roman" w:cs="Times New Roman"/>
          <w:sz w:val="24"/>
          <w:szCs w:val="24"/>
        </w:rPr>
      </w:pPr>
    </w:p>
    <w:p w14:paraId="0E73DDFC" w14:textId="77777777" w:rsidR="004E36A2" w:rsidRPr="007F0AD6" w:rsidRDefault="004E36A2" w:rsidP="007F4E96">
      <w:pPr>
        <w:ind w:left="-15" w:right="199"/>
        <w:rPr>
          <w:rFonts w:ascii="Times New Roman" w:eastAsia="Calibri" w:hAnsi="Times New Roman" w:cs="Times New Roman"/>
          <w:b/>
          <w:sz w:val="32"/>
          <w:szCs w:val="24"/>
          <w:rPrChange w:id="98" w:author="Brianna Muleski" w:date="2015-09-20T19:34:00Z">
            <w:rPr>
              <w:rFonts w:ascii="Times New Roman" w:eastAsia="Calibri" w:hAnsi="Times New Roman" w:cs="Times New Roman"/>
              <w:b/>
              <w:sz w:val="24"/>
              <w:szCs w:val="24"/>
            </w:rPr>
          </w:rPrChange>
        </w:rPr>
      </w:pPr>
      <w:r w:rsidRPr="007F0AD6">
        <w:rPr>
          <w:rFonts w:ascii="Times New Roman" w:eastAsia="Calibri" w:hAnsi="Times New Roman" w:cs="Times New Roman"/>
          <w:b/>
          <w:sz w:val="32"/>
          <w:szCs w:val="24"/>
          <w:rPrChange w:id="99" w:author="Brianna Muleski" w:date="2015-09-20T19:34:00Z">
            <w:rPr>
              <w:rFonts w:ascii="Times New Roman" w:eastAsia="Calibri" w:hAnsi="Times New Roman" w:cs="Times New Roman"/>
              <w:b/>
              <w:sz w:val="24"/>
              <w:szCs w:val="24"/>
            </w:rPr>
          </w:rPrChange>
        </w:rPr>
        <w:t>Rhythm</w:t>
      </w:r>
    </w:p>
    <w:p w14:paraId="0E17D3CF" w14:textId="77777777" w:rsidR="007F4E96" w:rsidRPr="00A80F2F" w:rsidRDefault="007F4E96" w:rsidP="007F4E96">
      <w:pPr>
        <w:ind w:left="-15" w:right="199"/>
        <w:rPr>
          <w:rFonts w:ascii="Times New Roman" w:hAnsi="Times New Roman" w:cs="Times New Roman"/>
          <w:sz w:val="24"/>
          <w:szCs w:val="24"/>
        </w:rPr>
      </w:pPr>
    </w:p>
    <w:p w14:paraId="432555B6" w14:textId="77777777" w:rsidR="00DA650D" w:rsidRDefault="00826206" w:rsidP="002F2330">
      <w:pPr>
        <w:ind w:left="-15" w:right="199"/>
        <w:rPr>
          <w:ins w:id="100" w:author="Brianna Muleski" w:date="2015-09-20T15:54:00Z"/>
          <w:rFonts w:ascii="Times New Roman" w:hAnsi="Times New Roman" w:cs="Times New Roman"/>
          <w:sz w:val="24"/>
          <w:szCs w:val="24"/>
        </w:rPr>
      </w:pPr>
      <w:commentRangeStart w:id="101"/>
      <w:r w:rsidRPr="007F1F65">
        <w:rPr>
          <w:rFonts w:ascii="Times New Roman" w:hAnsi="Times New Roman" w:cs="Times New Roman"/>
          <w:noProof/>
          <w:sz w:val="24"/>
          <w:szCs w:val="24"/>
        </w:rPr>
        <w:t xml:space="preserve">Rhythm can be more easily defined compared to melody as the elements of rhythm </w:t>
      </w:r>
      <w:r w:rsidR="00A80F2F" w:rsidRPr="007F1F65">
        <w:rPr>
          <w:rFonts w:ascii="Times New Roman" w:hAnsi="Times New Roman" w:cs="Times New Roman"/>
          <w:noProof/>
          <w:sz w:val="24"/>
          <w:szCs w:val="24"/>
        </w:rPr>
        <w:t xml:space="preserve">such as </w:t>
      </w:r>
      <w:commentRangeStart w:id="102"/>
      <w:r w:rsidR="00A80F2F" w:rsidRPr="007F1F65">
        <w:rPr>
          <w:rFonts w:ascii="Times New Roman" w:hAnsi="Times New Roman" w:cs="Times New Roman"/>
          <w:noProof/>
          <w:sz w:val="24"/>
          <w:szCs w:val="24"/>
        </w:rPr>
        <w:t>pulse, meter</w:t>
      </w:r>
      <w:r w:rsidR="004E36A2" w:rsidRPr="007F1F65">
        <w:rPr>
          <w:rFonts w:ascii="Times New Roman" w:hAnsi="Times New Roman" w:cs="Times New Roman"/>
          <w:noProof/>
          <w:sz w:val="24"/>
          <w:szCs w:val="24"/>
        </w:rPr>
        <w:t>, accent, stress, tie, s</w:t>
      </w:r>
      <w:r w:rsidR="00A80F2F" w:rsidRPr="007F1F65">
        <w:rPr>
          <w:rFonts w:ascii="Times New Roman" w:hAnsi="Times New Roman" w:cs="Times New Roman"/>
          <w:noProof/>
          <w:sz w:val="24"/>
          <w:szCs w:val="24"/>
        </w:rPr>
        <w:t>yncopation, and suspension</w:t>
      </w:r>
      <w:commentRangeEnd w:id="102"/>
      <w:r w:rsidR="00766EEC">
        <w:rPr>
          <w:rStyle w:val="CommentReference"/>
        </w:rPr>
        <w:commentReference w:id="102"/>
      </w:r>
      <w:r w:rsidR="00A80F2F" w:rsidRPr="007F1F65">
        <w:rPr>
          <w:rFonts w:ascii="Times New Roman" w:hAnsi="Times New Roman" w:cs="Times New Roman"/>
          <w:noProof/>
          <w:sz w:val="24"/>
          <w:szCs w:val="24"/>
        </w:rPr>
        <w:t xml:space="preserve"> have well defined rules within music composition so it becomes much easier to express these concepts using constraint programming.</w:t>
      </w:r>
      <w:commentRangeEnd w:id="101"/>
      <w:r w:rsidR="00F12B21">
        <w:rPr>
          <w:rStyle w:val="CommentReference"/>
        </w:rPr>
        <w:commentReference w:id="101"/>
      </w:r>
    </w:p>
    <w:p w14:paraId="0A55F2B9" w14:textId="77777777" w:rsidR="009F0BE7" w:rsidRPr="00A80F2F" w:rsidRDefault="009F0BE7" w:rsidP="002F2330">
      <w:pPr>
        <w:ind w:left="-15" w:right="199"/>
        <w:rPr>
          <w:rFonts w:ascii="Times New Roman" w:hAnsi="Times New Roman" w:cs="Times New Roman"/>
          <w:sz w:val="24"/>
          <w:szCs w:val="24"/>
        </w:rPr>
      </w:pPr>
    </w:p>
    <w:p w14:paraId="1E4D6140" w14:textId="77777777" w:rsidR="004E36A2" w:rsidRPr="00A80F2F" w:rsidRDefault="004E36A2" w:rsidP="004E36A2">
      <w:pPr>
        <w:spacing w:after="207"/>
        <w:ind w:left="-15" w:right="199"/>
        <w:rPr>
          <w:rFonts w:ascii="Times New Roman" w:hAnsi="Times New Roman" w:cs="Times New Roman"/>
          <w:sz w:val="24"/>
          <w:szCs w:val="24"/>
        </w:rPr>
      </w:pPr>
      <w:r w:rsidRPr="00A80F2F">
        <w:rPr>
          <w:rFonts w:ascii="Times New Roman" w:hAnsi="Times New Roman" w:cs="Times New Roman"/>
          <w:sz w:val="24"/>
          <w:szCs w:val="24"/>
        </w:rPr>
        <w:t>A system completely devoted to rhythmical C</w:t>
      </w:r>
      <w:r w:rsidR="00DA650D">
        <w:rPr>
          <w:rFonts w:ascii="Times New Roman" w:hAnsi="Times New Roman" w:cs="Times New Roman"/>
          <w:sz w:val="24"/>
          <w:szCs w:val="24"/>
        </w:rPr>
        <w:t>SPs is OMRC</w:t>
      </w:r>
      <w:r w:rsidRPr="00A80F2F">
        <w:rPr>
          <w:rFonts w:ascii="Times New Roman" w:hAnsi="Times New Roman" w:cs="Times New Roman"/>
          <w:sz w:val="24"/>
          <w:szCs w:val="24"/>
        </w:rPr>
        <w:t xml:space="preserve">. For example, </w:t>
      </w:r>
      <w:r w:rsidR="00DA650D">
        <w:rPr>
          <w:rFonts w:ascii="Times New Roman" w:hAnsi="Times New Roman" w:cs="Times New Roman"/>
          <w:sz w:val="24"/>
          <w:szCs w:val="24"/>
        </w:rPr>
        <w:t xml:space="preserve">OMCR </w:t>
      </w:r>
      <w:commentRangeStart w:id="103"/>
      <w:r w:rsidRPr="00A80F2F">
        <w:rPr>
          <w:rFonts w:ascii="Times New Roman" w:hAnsi="Times New Roman" w:cs="Times New Roman"/>
          <w:sz w:val="24"/>
          <w:szCs w:val="24"/>
        </w:rPr>
        <w:t>proposes a constraint-based quantification of the rhythms of every-day gestures (e.g., extracted from the sound of a passing train) and forces these gestures into readable music notation. Constraints may control what time signatures are allowed and how often the time signature may change.</w:t>
      </w:r>
      <w:commentRangeEnd w:id="103"/>
      <w:r w:rsidR="00F9683C">
        <w:rPr>
          <w:rStyle w:val="CommentReference"/>
        </w:rPr>
        <w:commentReference w:id="103"/>
      </w:r>
      <w:r w:rsidRPr="00A80F2F">
        <w:rPr>
          <w:rFonts w:ascii="Times New Roman" w:hAnsi="Times New Roman" w:cs="Times New Roman"/>
          <w:sz w:val="24"/>
          <w:szCs w:val="24"/>
        </w:rPr>
        <w:t xml:space="preserve"> Additionally, </w:t>
      </w:r>
      <w:commentRangeStart w:id="104"/>
      <w:r w:rsidRPr="00A80F2F">
        <w:rPr>
          <w:rFonts w:ascii="Times New Roman" w:hAnsi="Times New Roman" w:cs="Times New Roman"/>
          <w:sz w:val="24"/>
          <w:szCs w:val="24"/>
        </w:rPr>
        <w:t>the composer may apply further constraints. For example, the composer may demand that the quantified result will be</w:t>
      </w:r>
      <w:commentRangeEnd w:id="104"/>
      <w:r w:rsidR="00F9683C">
        <w:rPr>
          <w:rStyle w:val="CommentReference"/>
        </w:rPr>
        <w:commentReference w:id="104"/>
      </w:r>
      <w:r w:rsidRPr="00A80F2F">
        <w:rPr>
          <w:rFonts w:ascii="Times New Roman" w:hAnsi="Times New Roman" w:cs="Times New Roman"/>
          <w:sz w:val="24"/>
          <w:szCs w:val="24"/>
        </w:rPr>
        <w:t xml:space="preserve"> </w:t>
      </w:r>
      <w:r w:rsidR="00A80F2F" w:rsidRPr="00A80F2F">
        <w:rPr>
          <w:rFonts w:ascii="Times New Roman" w:hAnsi="Times New Roman" w:cs="Times New Roman"/>
          <w:sz w:val="24"/>
          <w:szCs w:val="24"/>
        </w:rPr>
        <w:t>built</w:t>
      </w:r>
      <w:r w:rsidRPr="00A80F2F">
        <w:rPr>
          <w:rFonts w:ascii="Times New Roman" w:hAnsi="Times New Roman" w:cs="Times New Roman"/>
          <w:sz w:val="24"/>
          <w:szCs w:val="24"/>
        </w:rPr>
        <w:t xml:space="preserve"> from pre-composed motifs.</w:t>
      </w:r>
    </w:p>
    <w:p w14:paraId="19989704" w14:textId="77777777" w:rsidR="007F4E96" w:rsidRPr="00A80F2F" w:rsidRDefault="007F4E96" w:rsidP="004E36A2">
      <w:pPr>
        <w:spacing w:after="207"/>
        <w:ind w:left="-15" w:right="199"/>
        <w:rPr>
          <w:rFonts w:ascii="Times New Roman" w:hAnsi="Times New Roman" w:cs="Times New Roman"/>
          <w:sz w:val="24"/>
          <w:szCs w:val="24"/>
        </w:rPr>
      </w:pPr>
    </w:p>
    <w:p w14:paraId="0DE621DD" w14:textId="77777777" w:rsidR="007F4E96" w:rsidRPr="00A80F2F" w:rsidRDefault="007F4E96" w:rsidP="004E36A2">
      <w:pPr>
        <w:spacing w:after="207"/>
        <w:ind w:left="-15" w:right="199"/>
        <w:rPr>
          <w:rFonts w:ascii="Times New Roman" w:hAnsi="Times New Roman" w:cs="Times New Roman"/>
          <w:sz w:val="24"/>
          <w:szCs w:val="24"/>
        </w:rPr>
      </w:pPr>
    </w:p>
    <w:p w14:paraId="50ADD19C" w14:textId="77777777" w:rsidR="004E36A2" w:rsidRPr="007F0AD6" w:rsidRDefault="004E36A2" w:rsidP="004E36A2">
      <w:pPr>
        <w:tabs>
          <w:tab w:val="center" w:pos="1113"/>
        </w:tabs>
        <w:spacing w:after="70"/>
        <w:ind w:left="-15"/>
        <w:rPr>
          <w:rFonts w:ascii="Times New Roman" w:eastAsia="Calibri" w:hAnsi="Times New Roman" w:cs="Times New Roman"/>
          <w:b/>
          <w:sz w:val="32"/>
          <w:szCs w:val="24"/>
          <w:rPrChange w:id="105" w:author="Brianna Muleski" w:date="2015-09-20T19:35:00Z">
            <w:rPr>
              <w:rFonts w:ascii="Times New Roman" w:eastAsia="Calibri" w:hAnsi="Times New Roman" w:cs="Times New Roman"/>
              <w:b/>
              <w:sz w:val="24"/>
              <w:szCs w:val="24"/>
            </w:rPr>
          </w:rPrChange>
        </w:rPr>
      </w:pPr>
      <w:commentRangeStart w:id="106"/>
      <w:r w:rsidRPr="007F0AD6">
        <w:rPr>
          <w:rFonts w:ascii="Times New Roman" w:eastAsia="Calibri" w:hAnsi="Times New Roman" w:cs="Times New Roman"/>
          <w:b/>
          <w:sz w:val="32"/>
          <w:szCs w:val="24"/>
          <w:rPrChange w:id="107" w:author="Brianna Muleski" w:date="2015-09-20T19:35:00Z">
            <w:rPr>
              <w:rFonts w:ascii="Times New Roman" w:eastAsia="Calibri" w:hAnsi="Times New Roman" w:cs="Times New Roman"/>
              <w:b/>
              <w:sz w:val="24"/>
              <w:szCs w:val="24"/>
            </w:rPr>
          </w:rPrChange>
        </w:rPr>
        <w:lastRenderedPageBreak/>
        <w:t>Instrumentation</w:t>
      </w:r>
    </w:p>
    <w:p w14:paraId="374F1B99" w14:textId="77777777" w:rsidR="007F4E96" w:rsidRPr="00A80F2F" w:rsidRDefault="007F4E96" w:rsidP="004E36A2">
      <w:pPr>
        <w:tabs>
          <w:tab w:val="center" w:pos="1113"/>
        </w:tabs>
        <w:spacing w:after="70"/>
        <w:ind w:left="-15"/>
        <w:rPr>
          <w:rFonts w:ascii="Times New Roman" w:hAnsi="Times New Roman" w:cs="Times New Roman"/>
          <w:b/>
          <w:sz w:val="24"/>
          <w:szCs w:val="24"/>
        </w:rPr>
      </w:pPr>
    </w:p>
    <w:p w14:paraId="70E292D2" w14:textId="77777777" w:rsidR="004E36A2" w:rsidRDefault="004E36A2" w:rsidP="004E36A2">
      <w:pPr>
        <w:ind w:left="-15" w:right="199"/>
        <w:rPr>
          <w:ins w:id="108" w:author="Brianna Muleski" w:date="2015-09-20T15:54:00Z"/>
          <w:rFonts w:ascii="Times New Roman" w:hAnsi="Times New Roman" w:cs="Times New Roman"/>
          <w:sz w:val="24"/>
          <w:szCs w:val="24"/>
        </w:rPr>
      </w:pPr>
      <w:r w:rsidRPr="00A80F2F">
        <w:rPr>
          <w:rFonts w:ascii="Times New Roman" w:hAnsi="Times New Roman" w:cs="Times New Roman"/>
          <w:sz w:val="24"/>
          <w:szCs w:val="24"/>
        </w:rPr>
        <w:t xml:space="preserve">The art of instrumentation involves writing for different instruments taking </w:t>
      </w:r>
      <w:commentRangeEnd w:id="106"/>
      <w:r w:rsidR="00F9683C">
        <w:rPr>
          <w:rStyle w:val="CommentReference"/>
        </w:rPr>
        <w:commentReference w:id="106"/>
      </w:r>
      <w:r w:rsidRPr="00A80F2F">
        <w:rPr>
          <w:rFonts w:ascii="Times New Roman" w:hAnsi="Times New Roman" w:cs="Times New Roman"/>
          <w:sz w:val="24"/>
          <w:szCs w:val="24"/>
        </w:rPr>
        <w:t xml:space="preserve">particular </w:t>
      </w:r>
      <w:commentRangeStart w:id="109"/>
      <w:r w:rsidRPr="00A80F2F">
        <w:rPr>
          <w:rFonts w:ascii="Times New Roman" w:hAnsi="Times New Roman" w:cs="Times New Roman"/>
          <w:sz w:val="24"/>
          <w:szCs w:val="24"/>
        </w:rPr>
        <w:t>playing techniques and limitations of instruments into account. The discipline orchestration additionally addresses how to sonically balance instruments.</w:t>
      </w:r>
      <w:commentRangeEnd w:id="109"/>
      <w:r w:rsidR="00F9683C">
        <w:rPr>
          <w:rStyle w:val="CommentReference"/>
        </w:rPr>
        <w:commentReference w:id="109"/>
      </w:r>
      <w:r w:rsidRPr="00A80F2F">
        <w:rPr>
          <w:rFonts w:ascii="Times New Roman" w:hAnsi="Times New Roman" w:cs="Times New Roman"/>
          <w:sz w:val="24"/>
          <w:szCs w:val="24"/>
        </w:rPr>
        <w:t xml:space="preserve"> Instrumentation and orchestrat</w:t>
      </w:r>
      <w:r w:rsidR="002F2330">
        <w:rPr>
          <w:rFonts w:ascii="Times New Roman" w:hAnsi="Times New Roman" w:cs="Times New Roman"/>
          <w:sz w:val="24"/>
          <w:szCs w:val="24"/>
        </w:rPr>
        <w:t>ion are still developing today.</w:t>
      </w:r>
    </w:p>
    <w:p w14:paraId="3F27851D" w14:textId="77777777" w:rsidR="009F0BE7" w:rsidRPr="00A80F2F" w:rsidRDefault="009F0BE7" w:rsidP="004E36A2">
      <w:pPr>
        <w:ind w:left="-15" w:right="199"/>
        <w:rPr>
          <w:rFonts w:ascii="Times New Roman" w:hAnsi="Times New Roman" w:cs="Times New Roman"/>
          <w:sz w:val="24"/>
          <w:szCs w:val="24"/>
        </w:rPr>
      </w:pPr>
    </w:p>
    <w:p w14:paraId="6A2A8911" w14:textId="35CE8C0A" w:rsidR="004E36A2" w:rsidRDefault="002F2330" w:rsidP="00A80F2F">
      <w:pPr>
        <w:ind w:left="-15" w:right="71"/>
        <w:rPr>
          <w:rFonts w:ascii="Times New Roman" w:hAnsi="Times New Roman" w:cs="Times New Roman"/>
          <w:sz w:val="24"/>
          <w:szCs w:val="24"/>
        </w:rPr>
      </w:pPr>
      <w:r>
        <w:rPr>
          <w:rFonts w:ascii="Times New Roman" w:hAnsi="Times New Roman" w:cs="Times New Roman"/>
          <w:sz w:val="24"/>
          <w:szCs w:val="24"/>
        </w:rPr>
        <w:t xml:space="preserve">Mikael </w:t>
      </w:r>
      <w:r w:rsidR="004E36A2" w:rsidRPr="00A80F2F">
        <w:rPr>
          <w:rFonts w:ascii="Times New Roman" w:hAnsi="Times New Roman" w:cs="Times New Roman"/>
          <w:sz w:val="24"/>
          <w:szCs w:val="24"/>
        </w:rPr>
        <w:t xml:space="preserve">Laurson and </w:t>
      </w:r>
      <w:r>
        <w:rPr>
          <w:rFonts w:ascii="Times New Roman" w:hAnsi="Times New Roman" w:cs="Times New Roman"/>
          <w:sz w:val="24"/>
          <w:szCs w:val="24"/>
        </w:rPr>
        <w:t xml:space="preserve">Mika </w:t>
      </w:r>
      <w:r w:rsidR="004E36A2" w:rsidRPr="00A80F2F">
        <w:rPr>
          <w:rFonts w:ascii="Times New Roman" w:hAnsi="Times New Roman" w:cs="Times New Roman"/>
          <w:sz w:val="24"/>
          <w:szCs w:val="24"/>
        </w:rPr>
        <w:t>Kuuskankare present musical CSPs in which melodic, harmonic and voice</w:t>
      </w:r>
      <w:ins w:id="110" w:author="Brianna Muleski" w:date="2015-09-20T19:30:00Z">
        <w:r w:rsidR="00F12B21">
          <w:rPr>
            <w:rFonts w:ascii="Times New Roman" w:hAnsi="Times New Roman" w:cs="Times New Roman"/>
            <w:sz w:val="24"/>
            <w:szCs w:val="24"/>
          </w:rPr>
          <w:t>-</w:t>
        </w:r>
      </w:ins>
      <w:del w:id="111" w:author="Brianna Muleski" w:date="2015-09-20T19:30:00Z">
        <w:r w:rsidR="004E36A2" w:rsidRPr="00A80F2F" w:rsidDel="00F12B21">
          <w:rPr>
            <w:rFonts w:ascii="Times New Roman" w:hAnsi="Times New Roman" w:cs="Times New Roman"/>
            <w:sz w:val="24"/>
            <w:szCs w:val="24"/>
          </w:rPr>
          <w:delText xml:space="preserve"> </w:delText>
        </w:r>
      </w:del>
      <w:r w:rsidR="004E36A2" w:rsidRPr="00A80F2F">
        <w:rPr>
          <w:rFonts w:ascii="Times New Roman" w:hAnsi="Times New Roman" w:cs="Times New Roman"/>
          <w:sz w:val="24"/>
          <w:szCs w:val="24"/>
        </w:rPr>
        <w:t xml:space="preserve">leading constraints are complemented by instrumentation constraints, and they are presenting solutions showing idiomatic instrumental writing. </w:t>
      </w:r>
      <w:commentRangeStart w:id="112"/>
      <w:r w:rsidR="004E36A2" w:rsidRPr="00A80F2F">
        <w:rPr>
          <w:rFonts w:ascii="Times New Roman" w:hAnsi="Times New Roman" w:cs="Times New Roman"/>
          <w:sz w:val="24"/>
          <w:szCs w:val="24"/>
        </w:rPr>
        <w:t>The authors discuss guitar and brass instrument fingering in two case studies. For example, writing music for the guitar in a way that is well playable requires instrument-typical considerations. Guitar music is performed on six strings – tuned in a particular way – on which only four left-hand fingers are placed. Furthermore, the fingers can only be stretched up to a certain amount and moving the fingers requires a certain amount of time.</w:t>
      </w:r>
      <w:commentRangeEnd w:id="112"/>
      <w:r w:rsidR="00F9683C">
        <w:rPr>
          <w:rStyle w:val="CommentReference"/>
        </w:rPr>
        <w:commentReference w:id="112"/>
      </w:r>
    </w:p>
    <w:p w14:paraId="7CD941B7" w14:textId="77777777" w:rsidR="00A80F2F" w:rsidRDefault="00A80F2F" w:rsidP="00A80F2F">
      <w:pPr>
        <w:ind w:left="-15" w:right="71"/>
        <w:rPr>
          <w:rFonts w:ascii="Times New Roman" w:hAnsi="Times New Roman" w:cs="Times New Roman"/>
          <w:sz w:val="24"/>
          <w:szCs w:val="24"/>
        </w:rPr>
      </w:pPr>
    </w:p>
    <w:p w14:paraId="35BB02F1" w14:textId="77777777" w:rsidR="00A80F2F" w:rsidRPr="00A80F2F" w:rsidRDefault="00A80F2F" w:rsidP="00A80F2F">
      <w:pPr>
        <w:ind w:left="-15" w:right="71"/>
        <w:rPr>
          <w:rFonts w:ascii="Times New Roman" w:hAnsi="Times New Roman" w:cs="Times New Roman"/>
          <w:sz w:val="24"/>
          <w:szCs w:val="24"/>
        </w:rPr>
      </w:pPr>
    </w:p>
    <w:p w14:paraId="626C9BF5" w14:textId="77777777" w:rsidR="008408B6" w:rsidRPr="007F0AD6" w:rsidRDefault="00A80F2F" w:rsidP="004E36A2">
      <w:pPr>
        <w:tabs>
          <w:tab w:val="center" w:pos="975"/>
        </w:tabs>
        <w:spacing w:after="70"/>
        <w:rPr>
          <w:rFonts w:ascii="Times New Roman" w:eastAsia="Calibri" w:hAnsi="Times New Roman" w:cs="Times New Roman"/>
          <w:sz w:val="32"/>
          <w:szCs w:val="24"/>
          <w:rPrChange w:id="113" w:author="Brianna Muleski" w:date="2015-09-20T19:35:00Z">
            <w:rPr>
              <w:rFonts w:ascii="Times New Roman" w:eastAsia="Calibri" w:hAnsi="Times New Roman" w:cs="Times New Roman"/>
              <w:sz w:val="24"/>
              <w:szCs w:val="24"/>
            </w:rPr>
          </w:rPrChange>
        </w:rPr>
      </w:pPr>
      <w:r w:rsidRPr="007F0AD6">
        <w:rPr>
          <w:rFonts w:ascii="Times New Roman" w:eastAsia="Calibri" w:hAnsi="Times New Roman" w:cs="Times New Roman"/>
          <w:b/>
          <w:sz w:val="32"/>
          <w:szCs w:val="24"/>
          <w:rPrChange w:id="114" w:author="Brianna Muleski" w:date="2015-09-20T19:35:00Z">
            <w:rPr>
              <w:rFonts w:ascii="Times New Roman" w:eastAsia="Calibri" w:hAnsi="Times New Roman" w:cs="Times New Roman"/>
              <w:b/>
              <w:sz w:val="24"/>
              <w:szCs w:val="24"/>
            </w:rPr>
          </w:rPrChange>
        </w:rPr>
        <w:t>Conclusion</w:t>
      </w:r>
      <w:r w:rsidR="002F2330" w:rsidRPr="007F0AD6">
        <w:rPr>
          <w:rFonts w:ascii="Times New Roman" w:eastAsia="Calibri" w:hAnsi="Times New Roman" w:cs="Times New Roman"/>
          <w:b/>
          <w:sz w:val="32"/>
          <w:szCs w:val="24"/>
          <w:rPrChange w:id="115" w:author="Brianna Muleski" w:date="2015-09-20T19:35:00Z">
            <w:rPr>
              <w:rFonts w:ascii="Times New Roman" w:eastAsia="Calibri" w:hAnsi="Times New Roman" w:cs="Times New Roman"/>
              <w:b/>
              <w:sz w:val="24"/>
              <w:szCs w:val="24"/>
            </w:rPr>
          </w:rPrChange>
        </w:rPr>
        <w:t>s</w:t>
      </w:r>
    </w:p>
    <w:p w14:paraId="7BA7FFFC" w14:textId="77777777" w:rsidR="00A80F2F" w:rsidRPr="00A80F2F" w:rsidRDefault="00A80F2F" w:rsidP="004E36A2">
      <w:pPr>
        <w:tabs>
          <w:tab w:val="center" w:pos="975"/>
        </w:tabs>
        <w:spacing w:after="70"/>
        <w:rPr>
          <w:rFonts w:ascii="Times New Roman" w:hAnsi="Times New Roman" w:cs="Times New Roman"/>
          <w:sz w:val="24"/>
          <w:szCs w:val="24"/>
        </w:rPr>
      </w:pPr>
    </w:p>
    <w:p w14:paraId="77145BA8" w14:textId="77777777" w:rsidR="008408B6" w:rsidRDefault="008408B6" w:rsidP="008408B6">
      <w:pPr>
        <w:ind w:left="-15" w:right="199"/>
        <w:rPr>
          <w:ins w:id="116" w:author="Brianna Muleski" w:date="2015-09-20T15:54:00Z"/>
          <w:rFonts w:ascii="Times New Roman" w:hAnsi="Times New Roman" w:cs="Times New Roman"/>
          <w:sz w:val="24"/>
          <w:szCs w:val="24"/>
        </w:rPr>
      </w:pPr>
      <w:commentRangeStart w:id="117"/>
      <w:r w:rsidRPr="00A80F2F">
        <w:rPr>
          <w:rFonts w:ascii="Times New Roman" w:hAnsi="Times New Roman" w:cs="Times New Roman"/>
          <w:sz w:val="24"/>
          <w:szCs w:val="24"/>
        </w:rPr>
        <w:t>Constraint programming is a highly suitable paradigm for computationally</w:t>
      </w:r>
      <w:commentRangeEnd w:id="117"/>
      <w:r w:rsidR="00F9683C">
        <w:rPr>
          <w:rStyle w:val="CommentReference"/>
        </w:rPr>
        <w:commentReference w:id="117"/>
      </w:r>
      <w:r w:rsidRPr="00A80F2F">
        <w:rPr>
          <w:rFonts w:ascii="Times New Roman" w:hAnsi="Times New Roman" w:cs="Times New Roman"/>
          <w:sz w:val="24"/>
          <w:szCs w:val="24"/>
        </w:rPr>
        <w:t xml:space="preserve"> modelling </w:t>
      </w:r>
      <w:commentRangeStart w:id="118"/>
      <w:r w:rsidRPr="00A80F2F">
        <w:rPr>
          <w:rFonts w:ascii="Times New Roman" w:hAnsi="Times New Roman" w:cs="Times New Roman"/>
          <w:sz w:val="24"/>
          <w:szCs w:val="24"/>
        </w:rPr>
        <w:t>music theories and composition. The constraint programming paradigm has been used for several decades in this field, and many music theory subdisciplines have been addressed including counterpoint, harmony, rhythm</w:t>
      </w:r>
      <w:commentRangeEnd w:id="118"/>
      <w:r w:rsidR="00F9683C">
        <w:rPr>
          <w:rStyle w:val="CommentReference"/>
        </w:rPr>
        <w:commentReference w:id="118"/>
      </w:r>
      <w:r w:rsidRPr="00A80F2F">
        <w:rPr>
          <w:rFonts w:ascii="Times New Roman" w:hAnsi="Times New Roman" w:cs="Times New Roman"/>
          <w:sz w:val="24"/>
          <w:szCs w:val="24"/>
        </w:rPr>
        <w:t xml:space="preserve"> and instrumentation.</w:t>
      </w:r>
    </w:p>
    <w:p w14:paraId="630D38A3" w14:textId="77777777" w:rsidR="009F0BE7" w:rsidRPr="00A80F2F" w:rsidRDefault="009F0BE7" w:rsidP="008408B6">
      <w:pPr>
        <w:ind w:left="-15" w:right="199"/>
        <w:rPr>
          <w:rFonts w:ascii="Times New Roman" w:hAnsi="Times New Roman" w:cs="Times New Roman"/>
          <w:sz w:val="24"/>
          <w:szCs w:val="24"/>
        </w:rPr>
      </w:pPr>
      <w:bookmarkStart w:id="119" w:name="_GoBack"/>
      <w:bookmarkEnd w:id="119"/>
    </w:p>
    <w:p w14:paraId="0D42A1C1" w14:textId="77777777" w:rsidR="008408B6" w:rsidRPr="00947D73" w:rsidRDefault="008408B6" w:rsidP="00A80F2F">
      <w:pPr>
        <w:ind w:left="-15" w:right="199"/>
        <w:rPr>
          <w:rFonts w:ascii="Times New Roman" w:hAnsi="Times New Roman" w:cs="Times New Roman"/>
          <w:sz w:val="24"/>
          <w:szCs w:val="24"/>
        </w:rPr>
      </w:pPr>
      <w:r w:rsidRPr="00A80F2F">
        <w:rPr>
          <w:rFonts w:ascii="Times New Roman" w:hAnsi="Times New Roman" w:cs="Times New Roman"/>
          <w:sz w:val="24"/>
          <w:szCs w:val="24"/>
        </w:rPr>
        <w:t xml:space="preserve">Nevertheless, many complex aspects of music theory and composition still await constraint-based modelling. Examples include a rich theory of harmony </w:t>
      </w:r>
      <w:r w:rsidR="00DA650D" w:rsidRPr="00A80F2F">
        <w:rPr>
          <w:rFonts w:ascii="Times New Roman" w:hAnsi="Times New Roman" w:cs="Times New Roman"/>
          <w:sz w:val="24"/>
          <w:szCs w:val="24"/>
        </w:rPr>
        <w:t>focusing</w:t>
      </w:r>
      <w:r w:rsidRPr="00A80F2F">
        <w:rPr>
          <w:rFonts w:ascii="Times New Roman" w:hAnsi="Times New Roman" w:cs="Times New Roman"/>
          <w:sz w:val="24"/>
          <w:szCs w:val="24"/>
        </w:rPr>
        <w:t xml:space="preserve"> o</w:t>
      </w:r>
      <w:r w:rsidR="00DA650D">
        <w:rPr>
          <w:rFonts w:ascii="Times New Roman" w:hAnsi="Times New Roman" w:cs="Times New Roman"/>
          <w:sz w:val="24"/>
          <w:szCs w:val="24"/>
        </w:rPr>
        <w:t xml:space="preserve">n convincing chord progressions </w:t>
      </w:r>
      <w:r w:rsidRPr="00A80F2F">
        <w:rPr>
          <w:rFonts w:ascii="Times New Roman" w:hAnsi="Times New Roman" w:cs="Times New Roman"/>
          <w:sz w:val="24"/>
          <w:szCs w:val="24"/>
        </w:rPr>
        <w:t xml:space="preserve">(i.e. </w:t>
      </w:r>
      <w:r w:rsidRPr="00A80F2F">
        <w:rPr>
          <w:rFonts w:ascii="Times New Roman" w:hAnsi="Times New Roman" w:cs="Times New Roman"/>
          <w:i/>
          <w:sz w:val="24"/>
          <w:szCs w:val="24"/>
        </w:rPr>
        <w:t xml:space="preserve">not </w:t>
      </w:r>
      <w:r w:rsidR="00DA650D" w:rsidRPr="00A80F2F">
        <w:rPr>
          <w:rFonts w:ascii="Times New Roman" w:hAnsi="Times New Roman" w:cs="Times New Roman"/>
          <w:sz w:val="24"/>
          <w:szCs w:val="24"/>
        </w:rPr>
        <w:t>harmonization</w:t>
      </w:r>
      <w:r w:rsidRPr="00A80F2F">
        <w:rPr>
          <w:rFonts w:ascii="Times New Roman" w:hAnsi="Times New Roman" w:cs="Times New Roman"/>
          <w:sz w:val="24"/>
          <w:szCs w:val="24"/>
        </w:rPr>
        <w:t xml:space="preserve"> of an existing melody, nor figured bass), harmonic counterpoint, or the modelling of melody and musical form. Also, there </w:t>
      </w:r>
      <w:r w:rsidR="00DA650D">
        <w:rPr>
          <w:rFonts w:ascii="Times New Roman" w:hAnsi="Times New Roman" w:cs="Times New Roman"/>
          <w:sz w:val="24"/>
          <w:szCs w:val="24"/>
        </w:rPr>
        <w:t>has</w:t>
      </w:r>
      <w:r w:rsidRPr="00A80F2F">
        <w:rPr>
          <w:rFonts w:ascii="Times New Roman" w:hAnsi="Times New Roman" w:cs="Times New Roman"/>
          <w:sz w:val="24"/>
          <w:szCs w:val="24"/>
        </w:rPr>
        <w:t xml:space="preserve"> been very few work on modelling instrument</w:t>
      </w:r>
      <w:r w:rsidR="00A80F2F">
        <w:rPr>
          <w:rFonts w:ascii="Times New Roman" w:hAnsi="Times New Roman" w:cs="Times New Roman"/>
          <w:sz w:val="24"/>
          <w:szCs w:val="24"/>
        </w:rPr>
        <w:t>ation and orchestration so far.</w:t>
      </w:r>
      <w:r w:rsidR="00DA650D">
        <w:rPr>
          <w:rFonts w:ascii="Times New Roman" w:hAnsi="Times New Roman" w:cs="Times New Roman"/>
          <w:sz w:val="24"/>
          <w:szCs w:val="24"/>
        </w:rPr>
        <w:t xml:space="preserve"> Moving forward in the field, these will be key theories to model if a more complete musical theory and composition program system will ever be realized. </w:t>
      </w:r>
    </w:p>
    <w:sectPr w:rsidR="008408B6" w:rsidRPr="00947D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ianna Muleski" w:date="2015-09-20T14:15:00Z" w:initials="BM">
    <w:p w14:paraId="5417EB2E" w14:textId="77777777" w:rsidR="009F0BE7" w:rsidRDefault="009F0BE7" w:rsidP="009F0BE7">
      <w:pPr>
        <w:pStyle w:val="CommentText"/>
      </w:pPr>
      <w:r>
        <w:rPr>
          <w:rStyle w:val="CommentReference"/>
        </w:rPr>
        <w:annotationRef/>
      </w:r>
      <w:r>
        <w:rPr>
          <w:rStyle w:val="CommentReference"/>
        </w:rPr>
        <w:annotationRef/>
      </w:r>
      <w:r>
        <w:t>To be consistent with previous semesters, Consider adding the following lines after your name:</w:t>
      </w:r>
    </w:p>
    <w:p w14:paraId="34A6166F" w14:textId="77777777" w:rsidR="009F0BE7" w:rsidRDefault="009F0BE7" w:rsidP="009F0BE7">
      <w:pPr>
        <w:pStyle w:val="CommentText"/>
      </w:pPr>
      <w:r>
        <w:t>Department of Computer Science</w:t>
      </w:r>
    </w:p>
    <w:p w14:paraId="62B7682E" w14:textId="77777777" w:rsidR="009F0BE7" w:rsidRDefault="009F0BE7" w:rsidP="009F0BE7">
      <w:pPr>
        <w:pStyle w:val="CommentText"/>
      </w:pPr>
      <w:r>
        <w:t>University of Wisconsin-Platteville</w:t>
      </w:r>
    </w:p>
    <w:p w14:paraId="31248DF8" w14:textId="77777777" w:rsidR="009F0BE7" w:rsidRDefault="009F0BE7">
      <w:pPr>
        <w:pStyle w:val="CommentText"/>
      </w:pPr>
      <w:r>
        <w:t>schulzhar@uwplatt.edu</w:t>
      </w:r>
    </w:p>
  </w:comment>
  <w:comment w:id="6" w:author="Brianna Muleski" w:date="2015-09-20T14:19:00Z" w:initials="BM">
    <w:p w14:paraId="62673417" w14:textId="77777777" w:rsidR="009F0BE7" w:rsidRDefault="009F0BE7">
      <w:pPr>
        <w:pStyle w:val="CommentText"/>
      </w:pPr>
      <w:r>
        <w:rPr>
          <w:rStyle w:val="CommentReference"/>
        </w:rPr>
        <w:annotationRef/>
      </w:r>
      <w:r>
        <w:t>This sentence is very long, consider breaking into multiple sentences</w:t>
      </w:r>
    </w:p>
  </w:comment>
  <w:comment w:id="10" w:author="Brianna Muleski" w:date="2015-09-20T15:24:00Z" w:initials="BM">
    <w:p w14:paraId="2C463DC2" w14:textId="77777777" w:rsidR="009F0BE7" w:rsidRDefault="009F0BE7">
      <w:pPr>
        <w:pStyle w:val="CommentText"/>
      </w:pPr>
      <w:r>
        <w:rPr>
          <w:rStyle w:val="CommentReference"/>
        </w:rPr>
        <w:annotationRef/>
      </w:r>
      <w:r>
        <w:t>This sentence is very long, consider breaking into multiple sentences</w:t>
      </w:r>
    </w:p>
  </w:comment>
  <w:comment w:id="16" w:author="Brianna Muleski" w:date="2015-09-20T17:45:00Z" w:initials="BM">
    <w:p w14:paraId="0D26B333" w14:textId="4B23C3DC" w:rsidR="00795C19" w:rsidRDefault="00795C19">
      <w:pPr>
        <w:pStyle w:val="CommentText"/>
      </w:pPr>
      <w:r>
        <w:rPr>
          <w:rStyle w:val="CommentReference"/>
        </w:rPr>
        <w:annotationRef/>
      </w:r>
      <w:r>
        <w:t>This sentence is very long, consider breaking into multiple lines.</w:t>
      </w:r>
    </w:p>
  </w:comment>
  <w:comment w:id="17" w:author="Brianna Muleski" w:date="2015-09-20T17:46:00Z" w:initials="BM">
    <w:p w14:paraId="3B067C46" w14:textId="3A5ADED7" w:rsidR="00795C19" w:rsidRDefault="00795C19">
      <w:pPr>
        <w:pStyle w:val="CommentText"/>
      </w:pPr>
      <w:r>
        <w:rPr>
          <w:rStyle w:val="CommentReference"/>
        </w:rPr>
        <w:annotationRef/>
      </w:r>
      <w:r>
        <w:t>This sentence is very long, consider breaking into multiple lines</w:t>
      </w:r>
      <w:r>
        <w:t>.</w:t>
      </w:r>
    </w:p>
  </w:comment>
  <w:comment w:id="20" w:author="Brianna Muleski" w:date="2015-09-20T15:30:00Z" w:initials="BM">
    <w:p w14:paraId="1DBC086E" w14:textId="77777777" w:rsidR="009F0BE7" w:rsidRDefault="009F0BE7">
      <w:pPr>
        <w:pStyle w:val="CommentText"/>
      </w:pPr>
      <w:r>
        <w:rPr>
          <w:rStyle w:val="CommentReference"/>
        </w:rPr>
        <w:annotationRef/>
      </w:r>
      <w:r>
        <w:t>Plagiarism detected</w:t>
      </w:r>
    </w:p>
  </w:comment>
  <w:comment w:id="21" w:author="Brianna Muleski" w:date="2015-09-20T15:32:00Z" w:initials="BM">
    <w:p w14:paraId="519C2C57" w14:textId="77777777" w:rsidR="009F0BE7" w:rsidRDefault="009F0BE7">
      <w:pPr>
        <w:pStyle w:val="CommentText"/>
      </w:pPr>
      <w:r>
        <w:rPr>
          <w:rStyle w:val="CommentReference"/>
        </w:rPr>
        <w:annotationRef/>
      </w:r>
      <w:r>
        <w:t>Plagiarism detected</w:t>
      </w:r>
    </w:p>
  </w:comment>
  <w:comment w:id="24" w:author="Brianna Muleski" w:date="2015-09-20T18:12:00Z" w:initials="BM">
    <w:p w14:paraId="257BE1E0" w14:textId="4D92D2BF" w:rsidR="00795C19" w:rsidRDefault="00795C19">
      <w:pPr>
        <w:pStyle w:val="CommentText"/>
      </w:pPr>
      <w:r>
        <w:rPr>
          <w:rStyle w:val="CommentReference"/>
        </w:rPr>
        <w:annotationRef/>
      </w:r>
      <w:r>
        <w:t>This paragraph was kind of hard to follow, consider explaining melodic rules, harmonic rules, and parameter values</w:t>
      </w:r>
    </w:p>
  </w:comment>
  <w:comment w:id="22" w:author="Brianna Muleski" w:date="2015-09-20T15:32:00Z" w:initials="BM">
    <w:p w14:paraId="6F5DF146" w14:textId="77777777" w:rsidR="009F0BE7" w:rsidRDefault="009F0BE7">
      <w:pPr>
        <w:pStyle w:val="CommentText"/>
      </w:pPr>
      <w:r>
        <w:rPr>
          <w:rStyle w:val="CommentReference"/>
        </w:rPr>
        <w:annotationRef/>
      </w:r>
      <w:r>
        <w:t>Plagiarism detected</w:t>
      </w:r>
    </w:p>
  </w:comment>
  <w:comment w:id="23" w:author="Brianna Muleski" w:date="2015-09-20T18:12:00Z" w:initials="BM">
    <w:p w14:paraId="2E9DFE72" w14:textId="7E372B0F" w:rsidR="00795C19" w:rsidRDefault="00795C19">
      <w:pPr>
        <w:pStyle w:val="CommentText"/>
      </w:pPr>
      <w:r>
        <w:rPr>
          <w:rStyle w:val="CommentReference"/>
        </w:rPr>
        <w:annotationRef/>
      </w:r>
    </w:p>
  </w:comment>
  <w:comment w:id="26" w:author="Brianna Muleski" w:date="2015-09-20T15:33:00Z" w:initials="BM">
    <w:p w14:paraId="01FE0B4F" w14:textId="77777777" w:rsidR="009F0BE7" w:rsidRDefault="009F0BE7">
      <w:pPr>
        <w:pStyle w:val="CommentText"/>
      </w:pPr>
      <w:r>
        <w:rPr>
          <w:rStyle w:val="CommentReference"/>
        </w:rPr>
        <w:annotationRef/>
      </w:r>
      <w:r>
        <w:t>Plagiarism detected</w:t>
      </w:r>
    </w:p>
  </w:comment>
  <w:comment w:id="27" w:author="Brianna Muleski" w:date="2015-09-20T15:33:00Z" w:initials="BM">
    <w:p w14:paraId="0A04995D" w14:textId="77777777" w:rsidR="009F0BE7" w:rsidRDefault="009F0BE7">
      <w:pPr>
        <w:pStyle w:val="CommentText"/>
      </w:pPr>
      <w:r>
        <w:rPr>
          <w:rStyle w:val="CommentReference"/>
        </w:rPr>
        <w:annotationRef/>
      </w:r>
      <w:r>
        <w:t>Plagiarism detected</w:t>
      </w:r>
    </w:p>
  </w:comment>
  <w:comment w:id="30" w:author="Brianna Muleski" w:date="2015-09-20T15:34:00Z" w:initials="BM">
    <w:p w14:paraId="6D7C3916" w14:textId="77777777" w:rsidR="009F0BE7" w:rsidRDefault="009F0BE7">
      <w:pPr>
        <w:pStyle w:val="CommentText"/>
      </w:pPr>
      <w:r>
        <w:rPr>
          <w:rStyle w:val="CommentReference"/>
        </w:rPr>
        <w:annotationRef/>
      </w:r>
      <w:r>
        <w:t>Plagiarism detected</w:t>
      </w:r>
    </w:p>
  </w:comment>
  <w:comment w:id="33" w:author="Brianna Muleski" w:date="2015-09-20T15:34:00Z" w:initials="BM">
    <w:p w14:paraId="51A6E995" w14:textId="77777777" w:rsidR="009F0BE7" w:rsidRDefault="009F0BE7">
      <w:pPr>
        <w:pStyle w:val="CommentText"/>
      </w:pPr>
      <w:r>
        <w:rPr>
          <w:rStyle w:val="CommentReference"/>
        </w:rPr>
        <w:annotationRef/>
      </w:r>
      <w:r>
        <w:t>Plagiarism detected</w:t>
      </w:r>
    </w:p>
  </w:comment>
  <w:comment w:id="34" w:author="Brianna Muleski" w:date="2015-09-20T15:35:00Z" w:initials="BM">
    <w:p w14:paraId="0B5BD9B7" w14:textId="77777777" w:rsidR="009F0BE7" w:rsidRDefault="009F0BE7">
      <w:pPr>
        <w:pStyle w:val="CommentText"/>
      </w:pPr>
      <w:r>
        <w:rPr>
          <w:rStyle w:val="CommentReference"/>
        </w:rPr>
        <w:annotationRef/>
      </w:r>
      <w:r>
        <w:t>Plagiarism detected</w:t>
      </w:r>
    </w:p>
  </w:comment>
  <w:comment w:id="36" w:author="Brianna Muleski" w:date="2015-09-20T15:35:00Z" w:initials="BM">
    <w:p w14:paraId="5DBBFA20" w14:textId="77777777" w:rsidR="009F0BE7" w:rsidRDefault="009F0BE7">
      <w:pPr>
        <w:pStyle w:val="CommentText"/>
      </w:pPr>
      <w:r>
        <w:rPr>
          <w:rStyle w:val="CommentReference"/>
        </w:rPr>
        <w:annotationRef/>
      </w:r>
      <w:r>
        <w:t>Plagiarism detected</w:t>
      </w:r>
    </w:p>
  </w:comment>
  <w:comment w:id="37" w:author="Brianna Muleski" w:date="2015-09-20T15:35:00Z" w:initials="BM">
    <w:p w14:paraId="0F7783C1" w14:textId="77777777" w:rsidR="009F0BE7" w:rsidRDefault="009F0BE7">
      <w:pPr>
        <w:pStyle w:val="CommentText"/>
      </w:pPr>
      <w:r>
        <w:rPr>
          <w:rStyle w:val="CommentReference"/>
        </w:rPr>
        <w:annotationRef/>
      </w:r>
      <w:r>
        <w:t>Plagiarism detected</w:t>
      </w:r>
    </w:p>
  </w:comment>
  <w:comment w:id="39" w:author="Brianna Muleski" w:date="2015-09-20T19:20:00Z" w:initials="BM">
    <w:p w14:paraId="6EF731BB" w14:textId="71E289F5" w:rsidR="00F12B21" w:rsidRDefault="00F12B21">
      <w:pPr>
        <w:pStyle w:val="CommentText"/>
      </w:pPr>
      <w:r>
        <w:rPr>
          <w:rStyle w:val="CommentReference"/>
        </w:rPr>
        <w:annotationRef/>
      </w:r>
      <w:r>
        <w:t>value,</w:t>
      </w:r>
    </w:p>
  </w:comment>
  <w:comment w:id="38" w:author="Brianna Muleski" w:date="2015-09-20T15:37:00Z" w:initials="BM">
    <w:p w14:paraId="77064CB1" w14:textId="77777777" w:rsidR="009F0BE7" w:rsidRDefault="009F0BE7">
      <w:pPr>
        <w:pStyle w:val="CommentText"/>
      </w:pPr>
      <w:r>
        <w:rPr>
          <w:rStyle w:val="CommentReference"/>
        </w:rPr>
        <w:annotationRef/>
      </w:r>
      <w:r>
        <w:t>Plagiarism detected</w:t>
      </w:r>
    </w:p>
  </w:comment>
  <w:comment w:id="40" w:author="Brianna Muleski" w:date="2015-09-20T15:39:00Z" w:initials="BM">
    <w:p w14:paraId="47B90A60" w14:textId="77777777" w:rsidR="009F0BE7" w:rsidRDefault="009F0BE7">
      <w:pPr>
        <w:pStyle w:val="CommentText"/>
      </w:pPr>
      <w:r>
        <w:rPr>
          <w:rStyle w:val="CommentReference"/>
        </w:rPr>
        <w:annotationRef/>
      </w:r>
      <w:r>
        <w:t>Plagiarism detected</w:t>
      </w:r>
    </w:p>
  </w:comment>
  <w:comment w:id="42" w:author="Brianna Muleski" w:date="2015-09-20T15:39:00Z" w:initials="BM">
    <w:p w14:paraId="20CFEA41" w14:textId="77777777" w:rsidR="009F0BE7" w:rsidRDefault="009F0BE7">
      <w:pPr>
        <w:pStyle w:val="CommentText"/>
      </w:pPr>
      <w:r>
        <w:rPr>
          <w:rStyle w:val="CommentReference"/>
        </w:rPr>
        <w:annotationRef/>
      </w:r>
      <w:r>
        <w:t>Plagiarism detected</w:t>
      </w:r>
    </w:p>
  </w:comment>
  <w:comment w:id="43" w:author="Brianna Muleski" w:date="2015-09-20T15:40:00Z" w:initials="BM">
    <w:p w14:paraId="635A903C" w14:textId="77777777" w:rsidR="009F0BE7" w:rsidRDefault="009F0BE7">
      <w:pPr>
        <w:pStyle w:val="CommentText"/>
      </w:pPr>
      <w:r>
        <w:rPr>
          <w:rStyle w:val="CommentReference"/>
        </w:rPr>
        <w:annotationRef/>
      </w:r>
      <w:r>
        <w:t>Plagiarism detected</w:t>
      </w:r>
    </w:p>
  </w:comment>
  <w:comment w:id="44" w:author="Brianna Muleski" w:date="2015-09-20T19:19:00Z" w:initials="BM">
    <w:p w14:paraId="0AF7BE95" w14:textId="1DA55A48" w:rsidR="00F12B21" w:rsidRDefault="00F12B21">
      <w:pPr>
        <w:pStyle w:val="CommentText"/>
      </w:pPr>
      <w:r>
        <w:rPr>
          <w:rStyle w:val="CommentReference"/>
        </w:rPr>
        <w:annotationRef/>
      </w:r>
      <w:r>
        <w:t>; not ,</w:t>
      </w:r>
    </w:p>
  </w:comment>
  <w:comment w:id="45" w:author="Brianna Muleski" w:date="2015-09-20T15:41:00Z" w:initials="BM">
    <w:p w14:paraId="245C38B9" w14:textId="77777777" w:rsidR="009F0BE7" w:rsidRDefault="009F0BE7">
      <w:pPr>
        <w:pStyle w:val="CommentText"/>
      </w:pPr>
      <w:r>
        <w:rPr>
          <w:rStyle w:val="CommentReference"/>
        </w:rPr>
        <w:annotationRef/>
      </w:r>
      <w:r>
        <w:t>Plagiarism detected</w:t>
      </w:r>
    </w:p>
  </w:comment>
  <w:comment w:id="48" w:author="Brianna Muleski" w:date="2015-09-20T18:39:00Z" w:initials="BM">
    <w:p w14:paraId="7517CC36" w14:textId="0A55DEA6" w:rsidR="00795C19" w:rsidRDefault="00795C19">
      <w:pPr>
        <w:pStyle w:val="CommentText"/>
      </w:pPr>
      <w:r>
        <w:rPr>
          <w:rStyle w:val="CommentReference"/>
        </w:rPr>
        <w:annotationRef/>
      </w:r>
      <w:r>
        <w:t>What type of search does this method usually use?</w:t>
      </w:r>
    </w:p>
  </w:comment>
  <w:comment w:id="49" w:author="Brianna Muleski" w:date="2015-09-20T19:19:00Z" w:initials="BM">
    <w:p w14:paraId="698F49BF" w14:textId="4C2DAF5D" w:rsidR="00F12B21" w:rsidRDefault="00F12B21">
      <w:pPr>
        <w:pStyle w:val="CommentText"/>
      </w:pPr>
      <w:r>
        <w:rPr>
          <w:rStyle w:val="CommentReference"/>
        </w:rPr>
        <w:annotationRef/>
      </w:r>
      <w:r>
        <w:t>“a great”</w:t>
      </w:r>
    </w:p>
  </w:comment>
  <w:comment w:id="47" w:author="Brianna Muleski" w:date="2015-09-20T15:41:00Z" w:initials="BM">
    <w:p w14:paraId="00F8CC68" w14:textId="77777777" w:rsidR="009F0BE7" w:rsidRDefault="009F0BE7">
      <w:pPr>
        <w:pStyle w:val="CommentText"/>
      </w:pPr>
      <w:r>
        <w:rPr>
          <w:rStyle w:val="CommentReference"/>
        </w:rPr>
        <w:annotationRef/>
      </w:r>
      <w:r>
        <w:t>Plagiarism detected</w:t>
      </w:r>
    </w:p>
  </w:comment>
  <w:comment w:id="53" w:author="Brianna Muleski" w:date="2015-09-20T15:44:00Z" w:initials="BM">
    <w:p w14:paraId="63C651EC" w14:textId="77777777" w:rsidR="009F0BE7" w:rsidRDefault="009F0BE7">
      <w:pPr>
        <w:pStyle w:val="CommentText"/>
      </w:pPr>
      <w:r>
        <w:rPr>
          <w:rStyle w:val="CommentReference"/>
        </w:rPr>
        <w:annotationRef/>
      </w:r>
      <w:r>
        <w:t>Plagiarism detected</w:t>
      </w:r>
    </w:p>
  </w:comment>
  <w:comment w:id="55" w:author="Brianna Muleski" w:date="2015-09-20T15:45:00Z" w:initials="BM">
    <w:p w14:paraId="4A41C804" w14:textId="77777777" w:rsidR="009F0BE7" w:rsidRDefault="009F0BE7">
      <w:pPr>
        <w:pStyle w:val="CommentText"/>
      </w:pPr>
      <w:r>
        <w:rPr>
          <w:rStyle w:val="CommentReference"/>
        </w:rPr>
        <w:annotationRef/>
      </w:r>
      <w:r>
        <w:t>Plagiarism detected</w:t>
      </w:r>
    </w:p>
  </w:comment>
  <w:comment w:id="56" w:author="Brianna Muleski" w:date="2015-09-20T15:45:00Z" w:initials="BM">
    <w:p w14:paraId="58A31B5E" w14:textId="77777777" w:rsidR="009F0BE7" w:rsidRDefault="009F0BE7">
      <w:pPr>
        <w:pStyle w:val="CommentText"/>
      </w:pPr>
      <w:r>
        <w:rPr>
          <w:rStyle w:val="CommentReference"/>
        </w:rPr>
        <w:annotationRef/>
      </w:r>
      <w:r>
        <w:t>Plagiarism detected</w:t>
      </w:r>
    </w:p>
  </w:comment>
  <w:comment w:id="60" w:author="Brianna Muleski" w:date="2015-09-20T15:46:00Z" w:initials="BM">
    <w:p w14:paraId="045DBDCB" w14:textId="77777777" w:rsidR="009F0BE7" w:rsidRDefault="009F0BE7">
      <w:pPr>
        <w:pStyle w:val="CommentText"/>
      </w:pPr>
      <w:r>
        <w:rPr>
          <w:rStyle w:val="CommentReference"/>
        </w:rPr>
        <w:annotationRef/>
      </w:r>
      <w:r>
        <w:t>Plagiarism detected</w:t>
      </w:r>
    </w:p>
  </w:comment>
  <w:comment w:id="61" w:author="Brianna Muleski" w:date="2015-09-20T15:46:00Z" w:initials="BM">
    <w:p w14:paraId="1B46C3A7" w14:textId="77777777" w:rsidR="009F0BE7" w:rsidRDefault="009F0BE7">
      <w:pPr>
        <w:pStyle w:val="CommentText"/>
      </w:pPr>
      <w:r>
        <w:rPr>
          <w:rStyle w:val="CommentReference"/>
        </w:rPr>
        <w:annotationRef/>
      </w:r>
      <w:r>
        <w:t>Plagiarism detected</w:t>
      </w:r>
    </w:p>
  </w:comment>
  <w:comment w:id="63" w:author="Brianna Muleski" w:date="2015-09-20T18:53:00Z" w:initials="BM">
    <w:p w14:paraId="1B4B45D9" w14:textId="013E6C03" w:rsidR="00795C19" w:rsidRDefault="00795C19">
      <w:pPr>
        <w:pStyle w:val="CommentText"/>
      </w:pPr>
      <w:r>
        <w:rPr>
          <w:rStyle w:val="CommentReference"/>
        </w:rPr>
        <w:annotationRef/>
      </w:r>
      <w:r>
        <w:t>What type of music is this? Consider explaining more.</w:t>
      </w:r>
    </w:p>
  </w:comment>
  <w:comment w:id="62" w:author="Brianna Muleski" w:date="2015-09-20T15:48:00Z" w:initials="BM">
    <w:p w14:paraId="04CCAC46" w14:textId="77777777" w:rsidR="009F0BE7" w:rsidRDefault="009F0BE7">
      <w:pPr>
        <w:pStyle w:val="CommentText"/>
      </w:pPr>
      <w:r>
        <w:rPr>
          <w:rStyle w:val="CommentReference"/>
        </w:rPr>
        <w:annotationRef/>
      </w:r>
      <w:r>
        <w:t>Plagiarism detected</w:t>
      </w:r>
    </w:p>
  </w:comment>
  <w:comment w:id="65" w:author="Brianna Muleski" w:date="2015-09-20T15:54:00Z" w:initials="BM">
    <w:p w14:paraId="3AF99B4C" w14:textId="77777777" w:rsidR="009F0BE7" w:rsidRDefault="009F0BE7">
      <w:pPr>
        <w:pStyle w:val="CommentText"/>
      </w:pPr>
      <w:r>
        <w:rPr>
          <w:rStyle w:val="CommentReference"/>
        </w:rPr>
        <w:annotationRef/>
      </w:r>
      <w:r>
        <w:t>Plagiarism detected</w:t>
      </w:r>
    </w:p>
  </w:comment>
  <w:comment w:id="67" w:author="Brianna Muleski" w:date="2015-09-20T15:55:00Z" w:initials="BM">
    <w:p w14:paraId="14C79059" w14:textId="77777777" w:rsidR="009F0BE7" w:rsidRDefault="009F0BE7">
      <w:pPr>
        <w:pStyle w:val="CommentText"/>
      </w:pPr>
      <w:r>
        <w:rPr>
          <w:rStyle w:val="CommentReference"/>
        </w:rPr>
        <w:annotationRef/>
      </w:r>
      <w:r>
        <w:t>Plagiarism detected</w:t>
      </w:r>
    </w:p>
  </w:comment>
  <w:comment w:id="69" w:author="Brianna Muleski" w:date="2015-09-20T15:55:00Z" w:initials="BM">
    <w:p w14:paraId="46F962B9" w14:textId="77777777" w:rsidR="009F0BE7" w:rsidRDefault="009F0BE7">
      <w:pPr>
        <w:pStyle w:val="CommentText"/>
      </w:pPr>
      <w:r>
        <w:rPr>
          <w:rStyle w:val="CommentReference"/>
        </w:rPr>
        <w:annotationRef/>
      </w:r>
      <w:r>
        <w:t>Plagiarism detected</w:t>
      </w:r>
    </w:p>
  </w:comment>
  <w:comment w:id="70" w:author="Brianna Muleski" w:date="2015-09-20T15:56:00Z" w:initials="BM">
    <w:p w14:paraId="684D3C7B" w14:textId="77777777" w:rsidR="009F0BE7" w:rsidRDefault="009F0BE7">
      <w:pPr>
        <w:pStyle w:val="CommentText"/>
      </w:pPr>
      <w:r>
        <w:rPr>
          <w:rStyle w:val="CommentReference"/>
        </w:rPr>
        <w:annotationRef/>
      </w:r>
      <w:r>
        <w:t>Plagiarism detected</w:t>
      </w:r>
    </w:p>
  </w:comment>
  <w:comment w:id="71" w:author="Brianna Muleski" w:date="2015-09-20T19:00:00Z" w:initials="BM">
    <w:p w14:paraId="52C253E1" w14:textId="55C7D4E7" w:rsidR="00795C19" w:rsidRDefault="00795C19">
      <w:pPr>
        <w:pStyle w:val="CommentText"/>
      </w:pPr>
      <w:r>
        <w:rPr>
          <w:rStyle w:val="CommentReference"/>
        </w:rPr>
        <w:annotationRef/>
      </w:r>
      <w:r>
        <w:t>What article?</w:t>
      </w:r>
    </w:p>
  </w:comment>
  <w:comment w:id="72" w:author="Brianna Muleski" w:date="2015-09-20T19:24:00Z" w:initials="BM">
    <w:p w14:paraId="59695855" w14:textId="4C07BBFF" w:rsidR="00F12B21" w:rsidRDefault="00F12B21">
      <w:pPr>
        <w:pStyle w:val="CommentText"/>
      </w:pPr>
      <w:r>
        <w:rPr>
          <w:rStyle w:val="CommentReference"/>
        </w:rPr>
        <w:annotationRef/>
      </w:r>
      <w:r>
        <w:t>This sentence is very long, consider breaking into multiple sentences</w:t>
      </w:r>
    </w:p>
  </w:comment>
  <w:comment w:id="73" w:author="Brianna Muleski" w:date="2015-09-20T15:56:00Z" w:initials="BM">
    <w:p w14:paraId="76161C63" w14:textId="77777777" w:rsidR="009F0BE7" w:rsidRDefault="009F0BE7">
      <w:pPr>
        <w:pStyle w:val="CommentText"/>
      </w:pPr>
      <w:r>
        <w:rPr>
          <w:rStyle w:val="CommentReference"/>
        </w:rPr>
        <w:annotationRef/>
      </w:r>
      <w:r>
        <w:t>Plagiarism detected</w:t>
      </w:r>
    </w:p>
  </w:comment>
  <w:comment w:id="74" w:author="Brianna Muleski" w:date="2015-09-20T15:57:00Z" w:initials="BM">
    <w:p w14:paraId="494BFCC6" w14:textId="77777777" w:rsidR="009F0BE7" w:rsidRDefault="009F0BE7">
      <w:pPr>
        <w:pStyle w:val="CommentText"/>
      </w:pPr>
      <w:r>
        <w:rPr>
          <w:rStyle w:val="CommentReference"/>
        </w:rPr>
        <w:annotationRef/>
      </w:r>
      <w:r>
        <w:t>Plagiarism detected</w:t>
      </w:r>
    </w:p>
  </w:comment>
  <w:comment w:id="78" w:author="Brianna Muleski" w:date="2015-09-20T15:58:00Z" w:initials="BM">
    <w:p w14:paraId="032D06AF" w14:textId="77777777" w:rsidR="009F0BE7" w:rsidRDefault="009F0BE7">
      <w:pPr>
        <w:pStyle w:val="CommentText"/>
      </w:pPr>
      <w:r>
        <w:rPr>
          <w:rStyle w:val="CommentReference"/>
        </w:rPr>
        <w:annotationRef/>
      </w:r>
      <w:r>
        <w:t>Plagiarism detected</w:t>
      </w:r>
    </w:p>
  </w:comment>
  <w:comment w:id="79" w:author="Brianna Muleski" w:date="2015-09-20T15:58:00Z" w:initials="BM">
    <w:p w14:paraId="71661760" w14:textId="77777777" w:rsidR="009F0BE7" w:rsidRDefault="009F0BE7">
      <w:pPr>
        <w:pStyle w:val="CommentText"/>
      </w:pPr>
      <w:r>
        <w:rPr>
          <w:rStyle w:val="CommentReference"/>
        </w:rPr>
        <w:annotationRef/>
      </w:r>
      <w:r>
        <w:t>Plagiarism detected</w:t>
      </w:r>
    </w:p>
  </w:comment>
  <w:comment w:id="80" w:author="Brianna Muleski" w:date="2015-09-20T15:59:00Z" w:initials="BM">
    <w:p w14:paraId="749BB9BB" w14:textId="77777777" w:rsidR="009F0BE7" w:rsidRDefault="009F0BE7">
      <w:pPr>
        <w:pStyle w:val="CommentText"/>
      </w:pPr>
      <w:r>
        <w:rPr>
          <w:rStyle w:val="CommentReference"/>
        </w:rPr>
        <w:annotationRef/>
      </w:r>
      <w:r>
        <w:t>Plagiarism detected</w:t>
      </w:r>
    </w:p>
  </w:comment>
  <w:comment w:id="81" w:author="Brianna Muleski" w:date="2015-09-20T15:59:00Z" w:initials="BM">
    <w:p w14:paraId="15313572" w14:textId="77777777" w:rsidR="009F0BE7" w:rsidRDefault="009F0BE7">
      <w:pPr>
        <w:pStyle w:val="CommentText"/>
      </w:pPr>
      <w:r>
        <w:rPr>
          <w:rStyle w:val="CommentReference"/>
        </w:rPr>
        <w:annotationRef/>
      </w:r>
      <w:r>
        <w:t>Plagiarism detected</w:t>
      </w:r>
    </w:p>
  </w:comment>
  <w:comment w:id="82" w:author="Brianna Muleski" w:date="2015-09-20T16:02:00Z" w:initials="BM">
    <w:p w14:paraId="1BDC094B" w14:textId="77777777" w:rsidR="009F0BE7" w:rsidRDefault="009F0BE7">
      <w:pPr>
        <w:pStyle w:val="CommentText"/>
      </w:pPr>
      <w:r>
        <w:rPr>
          <w:rStyle w:val="CommentReference"/>
        </w:rPr>
        <w:annotationRef/>
      </w:r>
      <w:r>
        <w:t>Plagiarism detected</w:t>
      </w:r>
    </w:p>
  </w:comment>
  <w:comment w:id="85" w:author="Brianna Muleski" w:date="2015-09-20T16:04:00Z" w:initials="BM">
    <w:p w14:paraId="635D4288" w14:textId="77777777" w:rsidR="009F0BE7" w:rsidRDefault="009F0BE7">
      <w:pPr>
        <w:pStyle w:val="CommentText"/>
      </w:pPr>
      <w:r>
        <w:rPr>
          <w:rStyle w:val="CommentReference"/>
        </w:rPr>
        <w:annotationRef/>
      </w:r>
      <w:r>
        <w:t>Plagiarism detected</w:t>
      </w:r>
    </w:p>
  </w:comment>
  <w:comment w:id="89" w:author="Brianna Muleski" w:date="2015-09-20T19:04:00Z" w:initials="BM">
    <w:p w14:paraId="276B6AC4" w14:textId="7167F0CE" w:rsidR="00766EEC" w:rsidRDefault="00766EEC">
      <w:pPr>
        <w:pStyle w:val="CommentText"/>
      </w:pPr>
      <w:r>
        <w:rPr>
          <w:rStyle w:val="CommentReference"/>
        </w:rPr>
        <w:annotationRef/>
      </w:r>
      <w:r>
        <w:t>Is this a reference?</w:t>
      </w:r>
    </w:p>
  </w:comment>
  <w:comment w:id="90" w:author="Brianna Muleski" w:date="2015-09-20T19:05:00Z" w:initials="BM">
    <w:p w14:paraId="7B536DF7" w14:textId="6557003F" w:rsidR="00766EEC" w:rsidRDefault="00766EEC">
      <w:pPr>
        <w:pStyle w:val="CommentText"/>
      </w:pPr>
      <w:r>
        <w:rPr>
          <w:rStyle w:val="CommentReference"/>
        </w:rPr>
        <w:annotationRef/>
      </w:r>
      <w:r>
        <w:t>Not sure what these are, consider explaining more</w:t>
      </w:r>
    </w:p>
  </w:comment>
  <w:comment w:id="88" w:author="Brianna Muleski" w:date="2015-09-20T16:04:00Z" w:initials="BM">
    <w:p w14:paraId="0BCE55C5" w14:textId="77777777" w:rsidR="009F0BE7" w:rsidRDefault="009F0BE7">
      <w:pPr>
        <w:pStyle w:val="CommentText"/>
      </w:pPr>
      <w:r>
        <w:rPr>
          <w:rStyle w:val="CommentReference"/>
        </w:rPr>
        <w:annotationRef/>
      </w:r>
      <w:r>
        <w:t>Plagiarism detected</w:t>
      </w:r>
    </w:p>
  </w:comment>
  <w:comment w:id="91" w:author="Brianna Muleski" w:date="2015-09-20T19:04:00Z" w:initials="BM">
    <w:p w14:paraId="3B8E15B5" w14:textId="41447BF0" w:rsidR="00766EEC" w:rsidRDefault="00766EEC">
      <w:pPr>
        <w:pStyle w:val="CommentText"/>
      </w:pPr>
      <w:r>
        <w:rPr>
          <w:rStyle w:val="CommentReference"/>
        </w:rPr>
        <w:annotationRef/>
      </w:r>
      <w:r>
        <w:t>Is this a reference?</w:t>
      </w:r>
    </w:p>
  </w:comment>
  <w:comment w:id="92" w:author="Brianna Muleski" w:date="2015-09-20T16:10:00Z" w:initials="BM">
    <w:p w14:paraId="05BD0B6F" w14:textId="77777777" w:rsidR="009F0BE7" w:rsidRDefault="009F0BE7">
      <w:pPr>
        <w:pStyle w:val="CommentText"/>
      </w:pPr>
      <w:r>
        <w:rPr>
          <w:rStyle w:val="CommentReference"/>
        </w:rPr>
        <w:annotationRef/>
      </w:r>
      <w:r>
        <w:t>Plagiarism detected</w:t>
      </w:r>
    </w:p>
  </w:comment>
  <w:comment w:id="93" w:author="Brianna Muleski" w:date="2015-09-20T17:11:00Z" w:initials="BM">
    <w:p w14:paraId="0B20E609" w14:textId="1DBFC25A" w:rsidR="00F9683C" w:rsidRPr="00F9683C" w:rsidRDefault="00F9683C" w:rsidP="00F9683C">
      <w:pPr>
        <w:pStyle w:val="CommentText"/>
      </w:pPr>
      <w:r>
        <w:rPr>
          <w:rStyle w:val="CommentReference"/>
        </w:rPr>
        <w:annotationRef/>
      </w:r>
      <w:r>
        <w:rPr>
          <w:rStyle w:val="CommentReference"/>
        </w:rPr>
        <w:annotationRef/>
      </w:r>
      <w:r>
        <w:t>Plagiarism detected</w:t>
      </w:r>
    </w:p>
  </w:comment>
  <w:comment w:id="102" w:author="Brianna Muleski" w:date="2015-09-20T19:06:00Z" w:initials="BM">
    <w:p w14:paraId="1B0BA6E4" w14:textId="03AD4F24" w:rsidR="00766EEC" w:rsidRDefault="00766EEC">
      <w:pPr>
        <w:pStyle w:val="CommentText"/>
      </w:pPr>
      <w:r>
        <w:rPr>
          <w:rStyle w:val="CommentReference"/>
        </w:rPr>
        <w:annotationRef/>
      </w:r>
      <w:r>
        <w:t>Not sure what these are, consider explaining more</w:t>
      </w:r>
    </w:p>
  </w:comment>
  <w:comment w:id="101" w:author="Brianna Muleski" w:date="2015-09-20T19:27:00Z" w:initials="BM">
    <w:p w14:paraId="192978D2" w14:textId="668274FA" w:rsidR="00F12B21" w:rsidRDefault="00F12B21">
      <w:pPr>
        <w:pStyle w:val="CommentText"/>
      </w:pPr>
      <w:r>
        <w:rPr>
          <w:rStyle w:val="CommentReference"/>
        </w:rPr>
        <w:annotationRef/>
      </w:r>
      <w:r>
        <w:t>This sentence is very long, consider breaking into multiple sentences</w:t>
      </w:r>
    </w:p>
  </w:comment>
  <w:comment w:id="103" w:author="Brianna Muleski" w:date="2015-09-20T17:12:00Z" w:initials="BM">
    <w:p w14:paraId="0412998E" w14:textId="15EDCADA" w:rsidR="00F9683C" w:rsidRDefault="00F9683C">
      <w:pPr>
        <w:pStyle w:val="CommentText"/>
      </w:pPr>
      <w:r>
        <w:rPr>
          <w:rStyle w:val="CommentReference"/>
        </w:rPr>
        <w:annotationRef/>
      </w:r>
      <w:r>
        <w:t>Plagiarism detected</w:t>
      </w:r>
    </w:p>
  </w:comment>
  <w:comment w:id="104" w:author="Brianna Muleski" w:date="2015-09-20T17:12:00Z" w:initials="BM">
    <w:p w14:paraId="5E8BB847" w14:textId="1C537C2B" w:rsidR="00F9683C" w:rsidRDefault="00F9683C">
      <w:pPr>
        <w:pStyle w:val="CommentText"/>
      </w:pPr>
      <w:r>
        <w:rPr>
          <w:rStyle w:val="CommentReference"/>
        </w:rPr>
        <w:annotationRef/>
      </w:r>
      <w:r>
        <w:t>Plagiarism detected</w:t>
      </w:r>
    </w:p>
  </w:comment>
  <w:comment w:id="106" w:author="Brianna Muleski" w:date="2015-09-20T17:13:00Z" w:initials="BM">
    <w:p w14:paraId="49CF4840" w14:textId="7A665EB7" w:rsidR="00F9683C" w:rsidRDefault="00F9683C">
      <w:pPr>
        <w:pStyle w:val="CommentText"/>
      </w:pPr>
      <w:r>
        <w:rPr>
          <w:rStyle w:val="CommentReference"/>
        </w:rPr>
        <w:annotationRef/>
      </w:r>
      <w:r>
        <w:t>Plagiarism detected</w:t>
      </w:r>
    </w:p>
  </w:comment>
  <w:comment w:id="109" w:author="Brianna Muleski" w:date="2015-09-20T17:13:00Z" w:initials="BM">
    <w:p w14:paraId="444C87BE" w14:textId="75AA671B" w:rsidR="00F9683C" w:rsidRDefault="00F9683C">
      <w:pPr>
        <w:pStyle w:val="CommentText"/>
      </w:pPr>
      <w:r>
        <w:rPr>
          <w:rStyle w:val="CommentReference"/>
        </w:rPr>
        <w:annotationRef/>
      </w:r>
      <w:r>
        <w:t>Plagiarism detected</w:t>
      </w:r>
    </w:p>
  </w:comment>
  <w:comment w:id="112" w:author="Brianna Muleski" w:date="2015-09-20T17:13:00Z" w:initials="BM">
    <w:p w14:paraId="25427D4F" w14:textId="323BD3EB" w:rsidR="00F9683C" w:rsidRDefault="00F9683C">
      <w:pPr>
        <w:pStyle w:val="CommentText"/>
      </w:pPr>
      <w:r>
        <w:rPr>
          <w:rStyle w:val="CommentReference"/>
        </w:rPr>
        <w:annotationRef/>
      </w:r>
      <w:r>
        <w:t>Plagiarism detected</w:t>
      </w:r>
    </w:p>
  </w:comment>
  <w:comment w:id="117" w:author="Brianna Muleski" w:date="2015-09-20T17:14:00Z" w:initials="BM">
    <w:p w14:paraId="3C3DA196" w14:textId="1DF59A97" w:rsidR="00F9683C" w:rsidRDefault="00F9683C">
      <w:pPr>
        <w:pStyle w:val="CommentText"/>
      </w:pPr>
      <w:r>
        <w:rPr>
          <w:rStyle w:val="CommentReference"/>
        </w:rPr>
        <w:annotationRef/>
      </w:r>
      <w:r>
        <w:t>Plagiarism detected</w:t>
      </w:r>
    </w:p>
  </w:comment>
  <w:comment w:id="118" w:author="Brianna Muleski" w:date="2015-09-20T17:14:00Z" w:initials="BM">
    <w:p w14:paraId="2D8AE0BA" w14:textId="6A832873" w:rsidR="00F9683C" w:rsidRDefault="00F9683C">
      <w:pPr>
        <w:pStyle w:val="CommentText"/>
      </w:pPr>
      <w:r>
        <w:rPr>
          <w:rStyle w:val="CommentReference"/>
        </w:rPr>
        <w:annotationRef/>
      </w:r>
      <w:r>
        <w:t>Plagiarism detected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248DF8" w15:done="0"/>
  <w15:commentEx w15:paraId="62673417" w15:done="0"/>
  <w15:commentEx w15:paraId="2C463DC2" w15:done="0"/>
  <w15:commentEx w15:paraId="0D26B333" w15:done="0"/>
  <w15:commentEx w15:paraId="3B067C46" w15:done="0"/>
  <w15:commentEx w15:paraId="1DBC086E" w15:done="0"/>
  <w15:commentEx w15:paraId="519C2C57" w15:done="0"/>
  <w15:commentEx w15:paraId="257BE1E0" w15:done="0"/>
  <w15:commentEx w15:paraId="6F5DF146" w15:done="0"/>
  <w15:commentEx w15:paraId="2E9DFE72" w15:done="0"/>
  <w15:commentEx w15:paraId="01FE0B4F" w15:done="0"/>
  <w15:commentEx w15:paraId="0A04995D" w15:done="0"/>
  <w15:commentEx w15:paraId="6D7C3916" w15:done="0"/>
  <w15:commentEx w15:paraId="51A6E995" w15:done="0"/>
  <w15:commentEx w15:paraId="0B5BD9B7" w15:done="0"/>
  <w15:commentEx w15:paraId="5DBBFA20" w15:done="0"/>
  <w15:commentEx w15:paraId="0F7783C1" w15:done="0"/>
  <w15:commentEx w15:paraId="6EF731BB" w15:done="0"/>
  <w15:commentEx w15:paraId="77064CB1" w15:done="0"/>
  <w15:commentEx w15:paraId="47B90A60" w15:done="0"/>
  <w15:commentEx w15:paraId="20CFEA41" w15:done="0"/>
  <w15:commentEx w15:paraId="635A903C" w15:done="0"/>
  <w15:commentEx w15:paraId="0AF7BE95" w15:done="0"/>
  <w15:commentEx w15:paraId="245C38B9" w15:done="0"/>
  <w15:commentEx w15:paraId="7517CC36" w15:done="0"/>
  <w15:commentEx w15:paraId="698F49BF" w15:done="0"/>
  <w15:commentEx w15:paraId="00F8CC68" w15:done="0"/>
  <w15:commentEx w15:paraId="63C651EC" w15:done="0"/>
  <w15:commentEx w15:paraId="4A41C804" w15:done="0"/>
  <w15:commentEx w15:paraId="58A31B5E" w15:done="0"/>
  <w15:commentEx w15:paraId="045DBDCB" w15:done="0"/>
  <w15:commentEx w15:paraId="1B46C3A7" w15:done="0"/>
  <w15:commentEx w15:paraId="1B4B45D9" w15:done="0"/>
  <w15:commentEx w15:paraId="04CCAC46" w15:done="0"/>
  <w15:commentEx w15:paraId="3AF99B4C" w15:done="0"/>
  <w15:commentEx w15:paraId="14C79059" w15:done="0"/>
  <w15:commentEx w15:paraId="46F962B9" w15:done="0"/>
  <w15:commentEx w15:paraId="684D3C7B" w15:done="0"/>
  <w15:commentEx w15:paraId="52C253E1" w15:done="0"/>
  <w15:commentEx w15:paraId="59695855" w15:done="0"/>
  <w15:commentEx w15:paraId="76161C63" w15:done="0"/>
  <w15:commentEx w15:paraId="494BFCC6" w15:done="0"/>
  <w15:commentEx w15:paraId="032D06AF" w15:done="0"/>
  <w15:commentEx w15:paraId="71661760" w15:done="0"/>
  <w15:commentEx w15:paraId="749BB9BB" w15:done="0"/>
  <w15:commentEx w15:paraId="15313572" w15:done="0"/>
  <w15:commentEx w15:paraId="1BDC094B" w15:done="0"/>
  <w15:commentEx w15:paraId="635D4288" w15:done="0"/>
  <w15:commentEx w15:paraId="276B6AC4" w15:done="0"/>
  <w15:commentEx w15:paraId="7B536DF7" w15:done="0"/>
  <w15:commentEx w15:paraId="0BCE55C5" w15:done="0"/>
  <w15:commentEx w15:paraId="3B8E15B5" w15:done="0"/>
  <w15:commentEx w15:paraId="05BD0B6F" w15:done="0"/>
  <w15:commentEx w15:paraId="0B20E609" w15:done="0"/>
  <w15:commentEx w15:paraId="1B0BA6E4" w15:done="0"/>
  <w15:commentEx w15:paraId="192978D2" w15:done="0"/>
  <w15:commentEx w15:paraId="0412998E" w15:done="0"/>
  <w15:commentEx w15:paraId="5E8BB847" w15:done="0"/>
  <w15:commentEx w15:paraId="49CF4840" w15:done="0"/>
  <w15:commentEx w15:paraId="444C87BE" w15:done="0"/>
  <w15:commentEx w15:paraId="25427D4F" w15:done="0"/>
  <w15:commentEx w15:paraId="3C3DA196" w15:done="0"/>
  <w15:commentEx w15:paraId="2D8AE0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C2533" w14:textId="77777777" w:rsidR="00B4157E" w:rsidRDefault="00B4157E" w:rsidP="00B71875">
      <w:pPr>
        <w:spacing w:after="0" w:line="240" w:lineRule="auto"/>
      </w:pPr>
      <w:r>
        <w:separator/>
      </w:r>
    </w:p>
  </w:endnote>
  <w:endnote w:type="continuationSeparator" w:id="0">
    <w:p w14:paraId="6C0162D7" w14:textId="77777777" w:rsidR="00B4157E" w:rsidRDefault="00B4157E" w:rsidP="00B71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A75D5" w14:textId="77777777" w:rsidR="00B4157E" w:rsidRDefault="00B4157E" w:rsidP="00B71875">
      <w:pPr>
        <w:spacing w:after="0" w:line="240" w:lineRule="auto"/>
      </w:pPr>
      <w:r>
        <w:separator/>
      </w:r>
    </w:p>
  </w:footnote>
  <w:footnote w:type="continuationSeparator" w:id="0">
    <w:p w14:paraId="278CF1BA" w14:textId="77777777" w:rsidR="00B4157E" w:rsidRDefault="00B4157E" w:rsidP="00B718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62779"/>
    <w:multiLevelType w:val="hybridMultilevel"/>
    <w:tmpl w:val="D21C006C"/>
    <w:lvl w:ilvl="0" w:tplc="AC360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47F072E"/>
    <w:multiLevelType w:val="hybridMultilevel"/>
    <w:tmpl w:val="7AF0EAFE"/>
    <w:lvl w:ilvl="0" w:tplc="E836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na Muleski">
    <w15:presenceInfo w15:providerId="Windows Live" w15:userId="a08cf5dd89a17f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DcysTAyMrE0szA0NzFX0lEKTi0uzszPAykwrAUARFlBFywAAAA="/>
  </w:docVars>
  <w:rsids>
    <w:rsidRoot w:val="0098292E"/>
    <w:rsid w:val="000A4A66"/>
    <w:rsid w:val="002B16C3"/>
    <w:rsid w:val="002F2330"/>
    <w:rsid w:val="0041295E"/>
    <w:rsid w:val="00463A96"/>
    <w:rsid w:val="004A420A"/>
    <w:rsid w:val="004E36A2"/>
    <w:rsid w:val="005957AE"/>
    <w:rsid w:val="0068347B"/>
    <w:rsid w:val="006A61E1"/>
    <w:rsid w:val="00766EEC"/>
    <w:rsid w:val="00795C19"/>
    <w:rsid w:val="007D19E1"/>
    <w:rsid w:val="007F0AD6"/>
    <w:rsid w:val="007F1F65"/>
    <w:rsid w:val="007F4E96"/>
    <w:rsid w:val="00826206"/>
    <w:rsid w:val="008408B6"/>
    <w:rsid w:val="00845171"/>
    <w:rsid w:val="008B19F9"/>
    <w:rsid w:val="008C7837"/>
    <w:rsid w:val="008E0088"/>
    <w:rsid w:val="00947D73"/>
    <w:rsid w:val="00964525"/>
    <w:rsid w:val="0098292E"/>
    <w:rsid w:val="009D6E0E"/>
    <w:rsid w:val="009F0BE7"/>
    <w:rsid w:val="00A80F2F"/>
    <w:rsid w:val="00A932E2"/>
    <w:rsid w:val="00AD05FF"/>
    <w:rsid w:val="00B2118C"/>
    <w:rsid w:val="00B4157E"/>
    <w:rsid w:val="00B71875"/>
    <w:rsid w:val="00BC47AA"/>
    <w:rsid w:val="00C674B7"/>
    <w:rsid w:val="00C82FE5"/>
    <w:rsid w:val="00D13FDF"/>
    <w:rsid w:val="00DA650D"/>
    <w:rsid w:val="00E00503"/>
    <w:rsid w:val="00E515E4"/>
    <w:rsid w:val="00F12B21"/>
    <w:rsid w:val="00F43C96"/>
    <w:rsid w:val="00F5273A"/>
    <w:rsid w:val="00F9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A80F"/>
  <w15:chartTrackingRefBased/>
  <w15:docId w15:val="{083D9334-7F49-4544-86B1-A3C2C611C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A61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7AE"/>
    <w:pPr>
      <w:ind w:left="720"/>
      <w:contextualSpacing/>
    </w:pPr>
  </w:style>
  <w:style w:type="table" w:customStyle="1" w:styleId="TableGrid">
    <w:name w:val="TableGrid"/>
    <w:rsid w:val="00947D73"/>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515E4"/>
    <w:rPr>
      <w:color w:val="0000FF"/>
      <w:u w:val="single"/>
    </w:rPr>
  </w:style>
  <w:style w:type="paragraph" w:customStyle="1" w:styleId="footnotedescription">
    <w:name w:val="footnote description"/>
    <w:next w:val="Normal"/>
    <w:link w:val="footnotedescriptionChar"/>
    <w:hidden/>
    <w:rsid w:val="002B16C3"/>
    <w:pPr>
      <w:spacing w:after="0" w:line="279" w:lineRule="auto"/>
      <w:ind w:right="12"/>
      <w:jc w:val="both"/>
    </w:pPr>
    <w:rPr>
      <w:rFonts w:ascii="Cambria" w:eastAsia="Cambria" w:hAnsi="Cambria" w:cs="Cambria"/>
      <w:color w:val="000000"/>
      <w:sz w:val="16"/>
    </w:rPr>
  </w:style>
  <w:style w:type="character" w:customStyle="1" w:styleId="footnotedescriptionChar">
    <w:name w:val="footnote description Char"/>
    <w:link w:val="footnotedescription"/>
    <w:rsid w:val="002B16C3"/>
    <w:rPr>
      <w:rFonts w:ascii="Cambria" w:eastAsia="Cambria" w:hAnsi="Cambria" w:cs="Cambria"/>
      <w:color w:val="000000"/>
      <w:sz w:val="16"/>
    </w:rPr>
  </w:style>
  <w:style w:type="character" w:customStyle="1" w:styleId="footnotemark">
    <w:name w:val="footnote mark"/>
    <w:hidden/>
    <w:rsid w:val="002B16C3"/>
    <w:rPr>
      <w:rFonts w:ascii="Cambria" w:eastAsia="Cambria" w:hAnsi="Cambria" w:cs="Cambria"/>
      <w:color w:val="000000"/>
      <w:sz w:val="16"/>
      <w:vertAlign w:val="superscript"/>
    </w:rPr>
  </w:style>
  <w:style w:type="character" w:customStyle="1" w:styleId="Heading3Char">
    <w:name w:val="Heading 3 Char"/>
    <w:basedOn w:val="DefaultParagraphFont"/>
    <w:link w:val="Heading3"/>
    <w:uiPriority w:val="9"/>
    <w:semiHidden/>
    <w:rsid w:val="006A61E1"/>
    <w:rPr>
      <w:rFonts w:asciiTheme="majorHAnsi" w:eastAsiaTheme="majorEastAsia" w:hAnsiTheme="majorHAnsi" w:cstheme="majorBidi"/>
      <w:color w:val="1F4D78" w:themeColor="accent1" w:themeShade="7F"/>
      <w:sz w:val="24"/>
      <w:szCs w:val="24"/>
    </w:rPr>
  </w:style>
  <w:style w:type="character" w:customStyle="1" w:styleId="tgc">
    <w:name w:val="_tgc"/>
    <w:basedOn w:val="DefaultParagraphFont"/>
    <w:rsid w:val="00F5273A"/>
  </w:style>
  <w:style w:type="character" w:styleId="CommentReference">
    <w:name w:val="annotation reference"/>
    <w:basedOn w:val="DefaultParagraphFont"/>
    <w:uiPriority w:val="99"/>
    <w:semiHidden/>
    <w:unhideWhenUsed/>
    <w:rsid w:val="009F0BE7"/>
    <w:rPr>
      <w:sz w:val="16"/>
      <w:szCs w:val="16"/>
    </w:rPr>
  </w:style>
  <w:style w:type="paragraph" w:styleId="CommentText">
    <w:name w:val="annotation text"/>
    <w:basedOn w:val="Normal"/>
    <w:link w:val="CommentTextChar"/>
    <w:uiPriority w:val="99"/>
    <w:unhideWhenUsed/>
    <w:rsid w:val="009F0BE7"/>
    <w:pPr>
      <w:spacing w:line="240" w:lineRule="auto"/>
    </w:pPr>
    <w:rPr>
      <w:sz w:val="20"/>
      <w:szCs w:val="20"/>
    </w:rPr>
  </w:style>
  <w:style w:type="character" w:customStyle="1" w:styleId="CommentTextChar">
    <w:name w:val="Comment Text Char"/>
    <w:basedOn w:val="DefaultParagraphFont"/>
    <w:link w:val="CommentText"/>
    <w:uiPriority w:val="99"/>
    <w:rsid w:val="009F0BE7"/>
    <w:rPr>
      <w:sz w:val="20"/>
      <w:szCs w:val="20"/>
    </w:rPr>
  </w:style>
  <w:style w:type="paragraph" w:styleId="CommentSubject">
    <w:name w:val="annotation subject"/>
    <w:basedOn w:val="CommentText"/>
    <w:next w:val="CommentText"/>
    <w:link w:val="CommentSubjectChar"/>
    <w:uiPriority w:val="99"/>
    <w:semiHidden/>
    <w:unhideWhenUsed/>
    <w:rsid w:val="009F0BE7"/>
    <w:rPr>
      <w:b/>
      <w:bCs/>
    </w:rPr>
  </w:style>
  <w:style w:type="character" w:customStyle="1" w:styleId="CommentSubjectChar">
    <w:name w:val="Comment Subject Char"/>
    <w:basedOn w:val="CommentTextChar"/>
    <w:link w:val="CommentSubject"/>
    <w:uiPriority w:val="99"/>
    <w:semiHidden/>
    <w:rsid w:val="009F0BE7"/>
    <w:rPr>
      <w:b/>
      <w:bCs/>
      <w:sz w:val="20"/>
      <w:szCs w:val="20"/>
    </w:rPr>
  </w:style>
  <w:style w:type="paragraph" w:styleId="BalloonText">
    <w:name w:val="Balloon Text"/>
    <w:basedOn w:val="Normal"/>
    <w:link w:val="BalloonTextChar"/>
    <w:uiPriority w:val="99"/>
    <w:semiHidden/>
    <w:unhideWhenUsed/>
    <w:rsid w:val="009F0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B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0138">
      <w:bodyDiv w:val="1"/>
      <w:marLeft w:val="0"/>
      <w:marRight w:val="0"/>
      <w:marTop w:val="0"/>
      <w:marBottom w:val="0"/>
      <w:divBdr>
        <w:top w:val="none" w:sz="0" w:space="0" w:color="auto"/>
        <w:left w:val="none" w:sz="0" w:space="0" w:color="auto"/>
        <w:bottom w:val="none" w:sz="0" w:space="0" w:color="auto"/>
        <w:right w:val="none" w:sz="0" w:space="0" w:color="auto"/>
      </w:divBdr>
    </w:div>
    <w:div w:id="77530345">
      <w:bodyDiv w:val="1"/>
      <w:marLeft w:val="0"/>
      <w:marRight w:val="0"/>
      <w:marTop w:val="0"/>
      <w:marBottom w:val="0"/>
      <w:divBdr>
        <w:top w:val="none" w:sz="0" w:space="0" w:color="auto"/>
        <w:left w:val="none" w:sz="0" w:space="0" w:color="auto"/>
        <w:bottom w:val="none" w:sz="0" w:space="0" w:color="auto"/>
        <w:right w:val="none" w:sz="0" w:space="0" w:color="auto"/>
      </w:divBdr>
    </w:div>
    <w:div w:id="205994717">
      <w:bodyDiv w:val="1"/>
      <w:marLeft w:val="0"/>
      <w:marRight w:val="0"/>
      <w:marTop w:val="0"/>
      <w:marBottom w:val="0"/>
      <w:divBdr>
        <w:top w:val="none" w:sz="0" w:space="0" w:color="auto"/>
        <w:left w:val="none" w:sz="0" w:space="0" w:color="auto"/>
        <w:bottom w:val="none" w:sz="0" w:space="0" w:color="auto"/>
        <w:right w:val="none" w:sz="0" w:space="0" w:color="auto"/>
      </w:divBdr>
    </w:div>
    <w:div w:id="316618585">
      <w:bodyDiv w:val="1"/>
      <w:marLeft w:val="0"/>
      <w:marRight w:val="0"/>
      <w:marTop w:val="0"/>
      <w:marBottom w:val="0"/>
      <w:divBdr>
        <w:top w:val="none" w:sz="0" w:space="0" w:color="auto"/>
        <w:left w:val="none" w:sz="0" w:space="0" w:color="auto"/>
        <w:bottom w:val="none" w:sz="0" w:space="0" w:color="auto"/>
        <w:right w:val="none" w:sz="0" w:space="0" w:color="auto"/>
      </w:divBdr>
    </w:div>
    <w:div w:id="367070557">
      <w:bodyDiv w:val="1"/>
      <w:marLeft w:val="0"/>
      <w:marRight w:val="0"/>
      <w:marTop w:val="0"/>
      <w:marBottom w:val="0"/>
      <w:divBdr>
        <w:top w:val="none" w:sz="0" w:space="0" w:color="auto"/>
        <w:left w:val="none" w:sz="0" w:space="0" w:color="auto"/>
        <w:bottom w:val="none" w:sz="0" w:space="0" w:color="auto"/>
        <w:right w:val="none" w:sz="0" w:space="0" w:color="auto"/>
      </w:divBdr>
    </w:div>
    <w:div w:id="950211963">
      <w:bodyDiv w:val="1"/>
      <w:marLeft w:val="0"/>
      <w:marRight w:val="0"/>
      <w:marTop w:val="0"/>
      <w:marBottom w:val="0"/>
      <w:divBdr>
        <w:top w:val="none" w:sz="0" w:space="0" w:color="auto"/>
        <w:left w:val="none" w:sz="0" w:space="0" w:color="auto"/>
        <w:bottom w:val="none" w:sz="0" w:space="0" w:color="auto"/>
        <w:right w:val="none" w:sz="0" w:space="0" w:color="auto"/>
      </w:divBdr>
    </w:div>
    <w:div w:id="1632174772">
      <w:bodyDiv w:val="1"/>
      <w:marLeft w:val="0"/>
      <w:marRight w:val="0"/>
      <w:marTop w:val="0"/>
      <w:marBottom w:val="0"/>
      <w:divBdr>
        <w:top w:val="none" w:sz="0" w:space="0" w:color="auto"/>
        <w:left w:val="none" w:sz="0" w:space="0" w:color="auto"/>
        <w:bottom w:val="none" w:sz="0" w:space="0" w:color="auto"/>
        <w:right w:val="none" w:sz="0" w:space="0" w:color="auto"/>
      </w:divBdr>
    </w:div>
    <w:div w:id="1637636462">
      <w:bodyDiv w:val="1"/>
      <w:marLeft w:val="0"/>
      <w:marRight w:val="0"/>
      <w:marTop w:val="0"/>
      <w:marBottom w:val="0"/>
      <w:divBdr>
        <w:top w:val="none" w:sz="0" w:space="0" w:color="auto"/>
        <w:left w:val="none" w:sz="0" w:space="0" w:color="auto"/>
        <w:bottom w:val="none" w:sz="0" w:space="0" w:color="auto"/>
        <w:right w:val="none" w:sz="0" w:space="0" w:color="auto"/>
      </w:divBdr>
    </w:div>
    <w:div w:id="213648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01933-E3AC-4D3D-8D5E-3BD8ED904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Schultz</dc:creator>
  <cp:keywords/>
  <dc:description/>
  <cp:lastModifiedBy>Brianna Muleski</cp:lastModifiedBy>
  <cp:revision>11</cp:revision>
  <dcterms:created xsi:type="dcterms:W3CDTF">2015-09-20T18:50:00Z</dcterms:created>
  <dcterms:modified xsi:type="dcterms:W3CDTF">2015-09-21T00:35:00Z</dcterms:modified>
</cp:coreProperties>
</file>