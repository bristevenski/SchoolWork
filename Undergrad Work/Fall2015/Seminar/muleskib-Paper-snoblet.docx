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6D65A" w14:textId="77777777" w:rsidR="00DF1951" w:rsidRPr="00B95E6E" w:rsidRDefault="00DF1951" w:rsidP="00B95E6E">
      <w:pPr>
        <w:pStyle w:val="Header"/>
        <w:jc w:val="center"/>
        <w:rPr>
          <w:rFonts w:ascii="Times New Roman" w:hAnsi="Times New Roman" w:cs="Times New Roman"/>
          <w:b/>
          <w:sz w:val="32"/>
          <w:szCs w:val="32"/>
        </w:rPr>
      </w:pPr>
      <w:r w:rsidRPr="00B95E6E">
        <w:rPr>
          <w:rFonts w:ascii="Times New Roman" w:hAnsi="Times New Roman" w:cs="Times New Roman"/>
          <w:b/>
          <w:sz w:val="32"/>
          <w:szCs w:val="32"/>
        </w:rPr>
        <w:t>Automated Testing: Getting More From Less</w:t>
      </w:r>
    </w:p>
    <w:p w14:paraId="467A0A58" w14:textId="77777777" w:rsidR="00B95E6E" w:rsidRDefault="00B95E6E" w:rsidP="00B95E6E">
      <w:pPr>
        <w:pStyle w:val="Header"/>
        <w:jc w:val="center"/>
        <w:rPr>
          <w:b/>
          <w:sz w:val="32"/>
          <w:szCs w:val="32"/>
        </w:rPr>
      </w:pPr>
    </w:p>
    <w:p w14:paraId="52EBAF07" w14:textId="77777777" w:rsidR="00B95E6E" w:rsidRPr="004336F5" w:rsidRDefault="00B95E6E" w:rsidP="00B95E6E">
      <w:pPr>
        <w:pStyle w:val="Header"/>
        <w:jc w:val="center"/>
        <w:rPr>
          <w:b/>
          <w:sz w:val="32"/>
          <w:szCs w:val="32"/>
        </w:rPr>
      </w:pPr>
    </w:p>
    <w:p w14:paraId="36A69050" w14:textId="77777777"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 xml:space="preserve">Trenton </w:t>
      </w:r>
      <w:proofErr w:type="spellStart"/>
      <w:r w:rsidRPr="00B95E6E">
        <w:rPr>
          <w:rFonts w:ascii="Times New Roman" w:hAnsi="Times New Roman" w:cs="Times New Roman"/>
          <w:b/>
          <w:sz w:val="24"/>
          <w:szCs w:val="24"/>
        </w:rPr>
        <w:t>Snoble</w:t>
      </w:r>
      <w:proofErr w:type="spellEnd"/>
    </w:p>
    <w:p w14:paraId="2EFB0EB3" w14:textId="77777777"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Department of Computer Science</w:t>
      </w:r>
    </w:p>
    <w:p w14:paraId="706FC75C" w14:textId="77777777"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University of Wisconsin Platteville</w:t>
      </w:r>
    </w:p>
    <w:p w14:paraId="0B400890" w14:textId="77777777"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 xml:space="preserve">E-mail: </w:t>
      </w:r>
      <w:hyperlink r:id="rId7" w:history="1">
        <w:r w:rsidR="00B95E6E" w:rsidRPr="00B95E6E">
          <w:rPr>
            <w:rStyle w:val="Hyperlink"/>
            <w:rFonts w:ascii="Times New Roman" w:hAnsi="Times New Roman" w:cs="Times New Roman"/>
            <w:b/>
            <w:sz w:val="24"/>
            <w:szCs w:val="24"/>
          </w:rPr>
          <w:t>snoblet@uwplatt.edu</w:t>
        </w:r>
      </w:hyperlink>
    </w:p>
    <w:p w14:paraId="329544C5" w14:textId="77777777" w:rsidR="004F30EF" w:rsidRDefault="004F30EF" w:rsidP="00DF1951">
      <w:pPr>
        <w:jc w:val="center"/>
        <w:rPr>
          <w:b/>
          <w:sz w:val="28"/>
          <w:szCs w:val="28"/>
        </w:rPr>
      </w:pPr>
    </w:p>
    <w:p w14:paraId="237C05D8" w14:textId="77777777" w:rsidR="004336F5" w:rsidRDefault="004336F5">
      <w:pPr>
        <w:rPr>
          <w:b/>
          <w:sz w:val="28"/>
          <w:szCs w:val="28"/>
        </w:rPr>
      </w:pPr>
    </w:p>
    <w:p w14:paraId="67F905DC" w14:textId="77777777" w:rsidR="004336F5" w:rsidRPr="00E731C4" w:rsidRDefault="004336F5">
      <w:pPr>
        <w:rPr>
          <w:rFonts w:ascii="Times New Roman" w:hAnsi="Times New Roman" w:cs="Times New Roman"/>
          <w:b/>
          <w:sz w:val="28"/>
          <w:szCs w:val="28"/>
          <w:rPrChange w:id="0" w:author="Brianna Muleski" w:date="2015-09-14T13:03:00Z">
            <w:rPr>
              <w:b/>
              <w:sz w:val="28"/>
              <w:szCs w:val="28"/>
            </w:rPr>
          </w:rPrChange>
        </w:rPr>
      </w:pPr>
      <w:r w:rsidRPr="00E731C4">
        <w:rPr>
          <w:rFonts w:ascii="Times New Roman" w:hAnsi="Times New Roman" w:cs="Times New Roman"/>
          <w:b/>
          <w:sz w:val="28"/>
          <w:szCs w:val="28"/>
          <w:rPrChange w:id="1" w:author="Brianna Muleski" w:date="2015-09-14T13:03:00Z">
            <w:rPr>
              <w:b/>
              <w:sz w:val="28"/>
              <w:szCs w:val="28"/>
            </w:rPr>
          </w:rPrChange>
        </w:rPr>
        <w:t>Abstract</w:t>
      </w:r>
    </w:p>
    <w:p w14:paraId="5762B352" w14:textId="77777777" w:rsidR="00B95E6E" w:rsidRDefault="00B95E6E">
      <w:pPr>
        <w:rPr>
          <w:b/>
          <w:sz w:val="28"/>
          <w:szCs w:val="28"/>
        </w:rPr>
      </w:pPr>
    </w:p>
    <w:p w14:paraId="008627EF" w14:textId="77777777" w:rsidR="000B19AA" w:rsidRDefault="00F5426C"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Most business are trying to make money. An easy way to save on costs is to take a process that takes several hours, and cut it down </w:t>
      </w:r>
      <w:ins w:id="2" w:author="Brianna Muleski" w:date="2015-09-14T12:57:00Z">
        <w:r w:rsidR="00E731C4">
          <w:rPr>
            <w:rFonts w:ascii="Times New Roman" w:hAnsi="Times New Roman" w:cs="Times New Roman"/>
            <w:sz w:val="24"/>
            <w:szCs w:val="24"/>
          </w:rPr>
          <w:t xml:space="preserve">to </w:t>
        </w:r>
      </w:ins>
      <w:r>
        <w:rPr>
          <w:rFonts w:ascii="Times New Roman" w:hAnsi="Times New Roman" w:cs="Times New Roman"/>
          <w:sz w:val="24"/>
          <w:szCs w:val="24"/>
        </w:rPr>
        <w:t>mere minutes. In a nutshell, that is what automation testing does. It takes hours and hours of real people manua</w:t>
      </w:r>
      <w:r w:rsidR="00DF1951">
        <w:rPr>
          <w:rFonts w:ascii="Times New Roman" w:hAnsi="Times New Roman" w:cs="Times New Roman"/>
          <w:sz w:val="24"/>
          <w:szCs w:val="24"/>
        </w:rPr>
        <w:t xml:space="preserve">lly going through test cases to verify </w:t>
      </w:r>
      <w:r>
        <w:rPr>
          <w:rFonts w:ascii="Times New Roman" w:hAnsi="Times New Roman" w:cs="Times New Roman"/>
          <w:sz w:val="24"/>
          <w:szCs w:val="24"/>
        </w:rPr>
        <w:t>results, and creates a thorough, repeatable process that can</w:t>
      </w:r>
      <w:r w:rsidR="00563318">
        <w:rPr>
          <w:rFonts w:ascii="Times New Roman" w:hAnsi="Times New Roman" w:cs="Times New Roman"/>
          <w:sz w:val="24"/>
          <w:szCs w:val="24"/>
        </w:rPr>
        <w:t xml:space="preserve"> be run without human guidance. </w:t>
      </w:r>
      <w:r>
        <w:rPr>
          <w:rFonts w:ascii="Times New Roman" w:hAnsi="Times New Roman" w:cs="Times New Roman"/>
          <w:sz w:val="24"/>
          <w:szCs w:val="24"/>
        </w:rPr>
        <w:t>There are many tools ou</w:t>
      </w:r>
      <w:r w:rsidR="008F33E1">
        <w:rPr>
          <w:rFonts w:ascii="Times New Roman" w:hAnsi="Times New Roman" w:cs="Times New Roman"/>
          <w:sz w:val="24"/>
          <w:szCs w:val="24"/>
        </w:rPr>
        <w:t>t on the market today that provide a user friendly environment for creating automation scripts</w:t>
      </w:r>
      <w:r w:rsidR="008C3580">
        <w:rPr>
          <w:rFonts w:ascii="Times New Roman" w:hAnsi="Times New Roman" w:cs="Times New Roman"/>
          <w:sz w:val="24"/>
          <w:szCs w:val="24"/>
        </w:rPr>
        <w:t xml:space="preserve">. </w:t>
      </w:r>
      <w:proofErr w:type="spellStart"/>
      <w:r w:rsidR="008C3580">
        <w:rPr>
          <w:rFonts w:ascii="Times New Roman" w:hAnsi="Times New Roman" w:cs="Times New Roman"/>
          <w:sz w:val="24"/>
          <w:szCs w:val="24"/>
        </w:rPr>
        <w:t>Telerik’s</w:t>
      </w:r>
      <w:proofErr w:type="spellEnd"/>
      <w:r w:rsidR="008C3580">
        <w:rPr>
          <w:rFonts w:ascii="Times New Roman" w:hAnsi="Times New Roman" w:cs="Times New Roman"/>
          <w:sz w:val="24"/>
          <w:szCs w:val="24"/>
        </w:rPr>
        <w:t xml:space="preserve"> </w:t>
      </w:r>
      <w:r w:rsidR="008C3580">
        <w:rPr>
          <w:rFonts w:ascii="Times New Roman" w:hAnsi="Times New Roman" w:cs="Times New Roman"/>
          <w:i/>
          <w:sz w:val="24"/>
          <w:szCs w:val="24"/>
        </w:rPr>
        <w:t>Test Studio</w:t>
      </w:r>
      <w:r w:rsidR="008C3580">
        <w:rPr>
          <w:rFonts w:ascii="Times New Roman" w:hAnsi="Times New Roman" w:cs="Times New Roman"/>
          <w:sz w:val="24"/>
          <w:szCs w:val="24"/>
        </w:rPr>
        <w:t xml:space="preserve">, for testing web apps, is one of the most popular and widely used tools for testing web applications. </w:t>
      </w:r>
    </w:p>
    <w:p w14:paraId="35B6B8D1" w14:textId="77777777" w:rsidR="00B95E6E" w:rsidRDefault="00B95E6E" w:rsidP="000B19AA">
      <w:pPr>
        <w:spacing w:line="240" w:lineRule="auto"/>
        <w:rPr>
          <w:rFonts w:ascii="Times New Roman" w:hAnsi="Times New Roman" w:cs="Times New Roman"/>
          <w:sz w:val="24"/>
          <w:szCs w:val="24"/>
        </w:rPr>
      </w:pPr>
    </w:p>
    <w:p w14:paraId="3DDCFE39" w14:textId="77777777" w:rsidR="00563318" w:rsidRDefault="008C3580" w:rsidP="00022973">
      <w:pPr>
        <w:spacing w:line="240" w:lineRule="auto"/>
        <w:rPr>
          <w:rFonts w:ascii="Times New Roman" w:hAnsi="Times New Roman" w:cs="Times New Roman"/>
          <w:sz w:val="32"/>
          <w:szCs w:val="32"/>
        </w:rPr>
      </w:pPr>
      <w:r>
        <w:rPr>
          <w:rFonts w:ascii="Times New Roman" w:hAnsi="Times New Roman" w:cs="Times New Roman"/>
          <w:sz w:val="24"/>
          <w:szCs w:val="24"/>
        </w:rPr>
        <w:t>Discussion will also include what benefits automatio</w:t>
      </w:r>
      <w:r w:rsidR="00DF1951">
        <w:rPr>
          <w:rFonts w:ascii="Times New Roman" w:hAnsi="Times New Roman" w:cs="Times New Roman"/>
          <w:sz w:val="24"/>
          <w:szCs w:val="24"/>
        </w:rPr>
        <w:t>n testing has to a business, the similarities between creating a manual script compared to an automated script,</w:t>
      </w:r>
      <w:r w:rsidR="00B420C5">
        <w:rPr>
          <w:rFonts w:ascii="Times New Roman" w:hAnsi="Times New Roman" w:cs="Times New Roman"/>
          <w:sz w:val="24"/>
          <w:szCs w:val="24"/>
        </w:rPr>
        <w:t xml:space="preserve"> why creating a good initial script makes upkeep simple,</w:t>
      </w:r>
      <w:r w:rsidR="00DF1951">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8B53D6">
        <w:rPr>
          <w:rFonts w:ascii="Times New Roman" w:hAnsi="Times New Roman" w:cs="Times New Roman"/>
          <w:sz w:val="24"/>
          <w:szCs w:val="24"/>
        </w:rPr>
        <w:t>how regularly running automated test suites can prevent a million dollar mistake.</w:t>
      </w:r>
      <w:r w:rsidR="00563318">
        <w:rPr>
          <w:rFonts w:ascii="Times New Roman" w:hAnsi="Times New Roman" w:cs="Times New Roman"/>
          <w:sz w:val="24"/>
          <w:szCs w:val="24"/>
        </w:rPr>
        <w:t xml:space="preserve"> </w:t>
      </w:r>
    </w:p>
    <w:p w14:paraId="62119CE8" w14:textId="77777777" w:rsidR="00563318" w:rsidRDefault="00563318" w:rsidP="00022973">
      <w:pPr>
        <w:spacing w:line="240" w:lineRule="auto"/>
        <w:rPr>
          <w:rFonts w:ascii="Times New Roman" w:hAnsi="Times New Roman" w:cs="Times New Roman"/>
          <w:sz w:val="32"/>
          <w:szCs w:val="32"/>
        </w:rPr>
      </w:pPr>
    </w:p>
    <w:p w14:paraId="58BD6611" w14:textId="77777777" w:rsidR="00563318" w:rsidRDefault="00563318" w:rsidP="00022973">
      <w:pPr>
        <w:spacing w:line="240" w:lineRule="auto"/>
        <w:rPr>
          <w:rFonts w:ascii="Times New Roman" w:hAnsi="Times New Roman" w:cs="Times New Roman"/>
          <w:sz w:val="32"/>
          <w:szCs w:val="32"/>
        </w:rPr>
      </w:pPr>
    </w:p>
    <w:p w14:paraId="750188B1" w14:textId="77777777" w:rsidR="00563318" w:rsidRDefault="00563318" w:rsidP="00022973">
      <w:pPr>
        <w:spacing w:line="240" w:lineRule="auto"/>
        <w:rPr>
          <w:rFonts w:ascii="Times New Roman" w:hAnsi="Times New Roman" w:cs="Times New Roman"/>
          <w:sz w:val="32"/>
          <w:szCs w:val="32"/>
        </w:rPr>
      </w:pPr>
    </w:p>
    <w:p w14:paraId="4D85C1FD" w14:textId="77777777" w:rsidR="00E731C4" w:rsidRDefault="00E731C4" w:rsidP="00022973">
      <w:pPr>
        <w:spacing w:line="240" w:lineRule="auto"/>
        <w:rPr>
          <w:rFonts w:ascii="Times New Roman" w:hAnsi="Times New Roman" w:cs="Times New Roman"/>
          <w:sz w:val="32"/>
          <w:szCs w:val="32"/>
        </w:rPr>
      </w:pPr>
    </w:p>
    <w:p w14:paraId="1F6FD763" w14:textId="77777777" w:rsidR="00022973" w:rsidRPr="00E731C4" w:rsidRDefault="0039729C" w:rsidP="00022973">
      <w:pPr>
        <w:spacing w:line="240" w:lineRule="auto"/>
        <w:rPr>
          <w:rFonts w:ascii="Times New Roman" w:hAnsi="Times New Roman" w:cs="Times New Roman"/>
          <w:sz w:val="32"/>
          <w:szCs w:val="32"/>
        </w:rPr>
      </w:pPr>
      <w:r w:rsidRPr="00E731C4">
        <w:rPr>
          <w:rFonts w:ascii="Times New Roman" w:hAnsi="Times New Roman" w:cs="Times New Roman"/>
          <w:b/>
          <w:sz w:val="32"/>
          <w:szCs w:val="32"/>
          <w:rPrChange w:id="3" w:author="Brianna Muleski" w:date="2015-09-14T13:07:00Z">
            <w:rPr>
              <w:rFonts w:ascii="Times New Roman" w:hAnsi="Times New Roman" w:cs="Times New Roman"/>
              <w:b/>
              <w:sz w:val="28"/>
              <w:szCs w:val="28"/>
            </w:rPr>
          </w:rPrChange>
        </w:rPr>
        <w:t>Background</w:t>
      </w:r>
      <w:r w:rsidR="003F4BB6" w:rsidRPr="00E731C4">
        <w:rPr>
          <w:rFonts w:ascii="Times New Roman" w:hAnsi="Times New Roman" w:cs="Times New Roman"/>
          <w:b/>
          <w:sz w:val="32"/>
          <w:szCs w:val="32"/>
          <w:rPrChange w:id="4" w:author="Brianna Muleski" w:date="2015-09-14T13:07:00Z">
            <w:rPr>
              <w:rFonts w:ascii="Times New Roman" w:hAnsi="Times New Roman" w:cs="Times New Roman"/>
              <w:b/>
              <w:sz w:val="28"/>
              <w:szCs w:val="28"/>
            </w:rPr>
          </w:rPrChange>
        </w:rPr>
        <w:t xml:space="preserve"> – What is Automation Testing?</w:t>
      </w:r>
    </w:p>
    <w:p w14:paraId="20A6A797" w14:textId="77777777" w:rsidR="00563318" w:rsidRPr="00563318" w:rsidRDefault="00563318" w:rsidP="00022973">
      <w:pPr>
        <w:spacing w:line="240" w:lineRule="auto"/>
        <w:rPr>
          <w:rFonts w:ascii="Times New Roman" w:hAnsi="Times New Roman" w:cs="Times New Roman"/>
          <w:sz w:val="32"/>
          <w:szCs w:val="32"/>
        </w:rPr>
      </w:pPr>
    </w:p>
    <w:p w14:paraId="34780F4B" w14:textId="77777777" w:rsidR="000E13C5" w:rsidRDefault="002844AC" w:rsidP="00100026">
      <w:pPr>
        <w:spacing w:line="240" w:lineRule="auto"/>
        <w:rPr>
          <w:rFonts w:ascii="Times New Roman" w:hAnsi="Times New Roman" w:cs="Times New Roman"/>
          <w:sz w:val="24"/>
          <w:szCs w:val="24"/>
        </w:rPr>
      </w:pPr>
      <w:r>
        <w:rPr>
          <w:rFonts w:ascii="Times New Roman" w:hAnsi="Times New Roman" w:cs="Times New Roman"/>
          <w:sz w:val="24"/>
          <w:szCs w:val="24"/>
        </w:rPr>
        <w:t>Normally, t</w:t>
      </w:r>
      <w:r w:rsidR="000E13C5">
        <w:rPr>
          <w:rFonts w:ascii="Times New Roman" w:hAnsi="Times New Roman" w:cs="Times New Roman"/>
          <w:sz w:val="24"/>
          <w:szCs w:val="24"/>
        </w:rPr>
        <w:t>o test so</w:t>
      </w:r>
      <w:r>
        <w:rPr>
          <w:rFonts w:ascii="Times New Roman" w:hAnsi="Times New Roman" w:cs="Times New Roman"/>
          <w:sz w:val="24"/>
          <w:szCs w:val="24"/>
        </w:rPr>
        <w:t xml:space="preserve">mething like a web application, </w:t>
      </w:r>
      <w:r w:rsidR="000E13C5">
        <w:rPr>
          <w:rFonts w:ascii="Times New Roman" w:hAnsi="Times New Roman" w:cs="Times New Roman"/>
          <w:sz w:val="24"/>
          <w:szCs w:val="24"/>
        </w:rPr>
        <w:t>a tester would</w:t>
      </w:r>
      <w:r>
        <w:rPr>
          <w:rFonts w:ascii="Times New Roman" w:hAnsi="Times New Roman" w:cs="Times New Roman"/>
          <w:sz w:val="24"/>
          <w:szCs w:val="24"/>
        </w:rPr>
        <w:t xml:space="preserve"> have to go through and manually execute</w:t>
      </w:r>
      <w:r w:rsidR="00616B4D">
        <w:rPr>
          <w:rFonts w:ascii="Times New Roman" w:hAnsi="Times New Roman" w:cs="Times New Roman"/>
          <w:sz w:val="24"/>
          <w:szCs w:val="24"/>
        </w:rPr>
        <w:t xml:space="preserve"> a list of test cases to ensure they produce the desired result. This may not look bad at first glance, but </w:t>
      </w:r>
      <w:r w:rsidR="00100026">
        <w:rPr>
          <w:rFonts w:ascii="Times New Roman" w:hAnsi="Times New Roman" w:cs="Times New Roman"/>
          <w:sz w:val="24"/>
          <w:szCs w:val="24"/>
        </w:rPr>
        <w:t xml:space="preserve">as time goes on companies move more and more towards digital </w:t>
      </w:r>
      <w:r w:rsidR="00100026">
        <w:rPr>
          <w:rFonts w:ascii="Times New Roman" w:hAnsi="Times New Roman" w:cs="Times New Roman"/>
          <w:sz w:val="24"/>
          <w:szCs w:val="24"/>
        </w:rPr>
        <w:lastRenderedPageBreak/>
        <w:t xml:space="preserve">applications. These applications grow in size and functionality every day, therefore requiring at least daily testing as updates and patches are released. </w:t>
      </w:r>
      <w:r w:rsidR="00F57AA8">
        <w:rPr>
          <w:rFonts w:ascii="Times New Roman" w:hAnsi="Times New Roman" w:cs="Times New Roman"/>
          <w:sz w:val="24"/>
          <w:szCs w:val="24"/>
        </w:rPr>
        <w:t>This can consume hundreds upon thousands of man-h</w:t>
      </w:r>
      <w:r w:rsidR="00100026">
        <w:rPr>
          <w:rFonts w:ascii="Times New Roman" w:hAnsi="Times New Roman" w:cs="Times New Roman"/>
          <w:sz w:val="24"/>
          <w:szCs w:val="24"/>
        </w:rPr>
        <w:t xml:space="preserve">ours, costing the company and its </w:t>
      </w:r>
      <w:proofErr w:type="gramStart"/>
      <w:r w:rsidR="00100026">
        <w:rPr>
          <w:rFonts w:ascii="Times New Roman" w:hAnsi="Times New Roman" w:cs="Times New Roman"/>
          <w:sz w:val="24"/>
          <w:szCs w:val="24"/>
        </w:rPr>
        <w:t>customers</w:t>
      </w:r>
      <w:proofErr w:type="gramEnd"/>
      <w:r w:rsidR="00100026">
        <w:rPr>
          <w:rFonts w:ascii="Times New Roman" w:hAnsi="Times New Roman" w:cs="Times New Roman"/>
          <w:sz w:val="24"/>
          <w:szCs w:val="24"/>
        </w:rPr>
        <w:t xml:space="preserve"> money. These applications must be tested though, as the cost of not doing so is even higher.</w:t>
      </w:r>
    </w:p>
    <w:p w14:paraId="7CEF7600" w14:textId="77777777" w:rsidR="00F57AA8" w:rsidRDefault="000E13C5" w:rsidP="00022973">
      <w:pPr>
        <w:spacing w:line="240" w:lineRule="auto"/>
        <w:rPr>
          <w:rFonts w:ascii="Times New Roman" w:hAnsi="Times New Roman" w:cs="Times New Roman"/>
          <w:sz w:val="24"/>
          <w:szCs w:val="24"/>
        </w:rPr>
      </w:pPr>
      <w:r>
        <w:rPr>
          <w:rFonts w:ascii="Times New Roman" w:hAnsi="Times New Roman" w:cs="Times New Roman"/>
          <w:sz w:val="24"/>
          <w:szCs w:val="24"/>
        </w:rPr>
        <w:t xml:space="preserve">Now picture a company that has a huge website with lots of different functionality that is being constantly updated. The amount of time that goes into the website being thoroughly tested is huge. Some </w:t>
      </w:r>
      <w:r w:rsidR="00F57AA8">
        <w:rPr>
          <w:rFonts w:ascii="Times New Roman" w:hAnsi="Times New Roman" w:cs="Times New Roman"/>
          <w:sz w:val="24"/>
          <w:szCs w:val="24"/>
        </w:rPr>
        <w:t xml:space="preserve">test </w:t>
      </w:r>
      <w:r>
        <w:rPr>
          <w:rFonts w:ascii="Times New Roman" w:hAnsi="Times New Roman" w:cs="Times New Roman"/>
          <w:sz w:val="24"/>
          <w:szCs w:val="24"/>
        </w:rPr>
        <w:t xml:space="preserve">scripts might be dynamic, </w:t>
      </w:r>
      <w:r w:rsidR="00F57AA8">
        <w:rPr>
          <w:rFonts w:ascii="Times New Roman" w:hAnsi="Times New Roman" w:cs="Times New Roman"/>
          <w:sz w:val="24"/>
          <w:szCs w:val="24"/>
        </w:rPr>
        <w:t>meaning they</w:t>
      </w:r>
      <w:r>
        <w:rPr>
          <w:rFonts w:ascii="Times New Roman" w:hAnsi="Times New Roman" w:cs="Times New Roman"/>
          <w:sz w:val="24"/>
          <w:szCs w:val="24"/>
        </w:rPr>
        <w:t xml:space="preserve"> change with each new update as sections of the website change. </w:t>
      </w:r>
      <w:r w:rsidR="00E122A5">
        <w:rPr>
          <w:rFonts w:ascii="Times New Roman" w:hAnsi="Times New Roman" w:cs="Times New Roman"/>
          <w:sz w:val="24"/>
          <w:szCs w:val="24"/>
        </w:rPr>
        <w:t xml:space="preserve">However others that </w:t>
      </w:r>
      <w:r>
        <w:rPr>
          <w:rFonts w:ascii="Times New Roman" w:hAnsi="Times New Roman" w:cs="Times New Roman"/>
          <w:sz w:val="24"/>
          <w:szCs w:val="24"/>
        </w:rPr>
        <w:t>deal with</w:t>
      </w:r>
      <w:r w:rsidR="00E122A5">
        <w:rPr>
          <w:rFonts w:ascii="Times New Roman" w:hAnsi="Times New Roman" w:cs="Times New Roman"/>
          <w:sz w:val="24"/>
          <w:szCs w:val="24"/>
        </w:rPr>
        <w:t xml:space="preserve"> more </w:t>
      </w:r>
      <w:r>
        <w:rPr>
          <w:rFonts w:ascii="Times New Roman" w:hAnsi="Times New Roman" w:cs="Times New Roman"/>
          <w:sz w:val="24"/>
          <w:szCs w:val="24"/>
        </w:rPr>
        <w:t>simple actions</w:t>
      </w:r>
      <w:r w:rsidR="00E122A5">
        <w:rPr>
          <w:rFonts w:ascii="Times New Roman" w:hAnsi="Times New Roman" w:cs="Times New Roman"/>
          <w:sz w:val="24"/>
          <w:szCs w:val="24"/>
        </w:rPr>
        <w:t>,</w:t>
      </w:r>
      <w:r>
        <w:rPr>
          <w:rFonts w:ascii="Times New Roman" w:hAnsi="Times New Roman" w:cs="Times New Roman"/>
          <w:sz w:val="24"/>
          <w:szCs w:val="24"/>
        </w:rPr>
        <w:t xml:space="preserve"> like logging in, hardly ever change. These kind</w:t>
      </w:r>
      <w:r w:rsidR="00E122A5">
        <w:rPr>
          <w:rFonts w:ascii="Times New Roman" w:hAnsi="Times New Roman" w:cs="Times New Roman"/>
          <w:sz w:val="24"/>
          <w:szCs w:val="24"/>
        </w:rPr>
        <w:t>s</w:t>
      </w:r>
      <w:r>
        <w:rPr>
          <w:rFonts w:ascii="Times New Roman" w:hAnsi="Times New Roman" w:cs="Times New Roman"/>
          <w:sz w:val="24"/>
          <w:szCs w:val="24"/>
        </w:rPr>
        <w:t xml:space="preserve"> of scripts </w:t>
      </w:r>
      <w:del w:id="5" w:author="Brianna Muleski" w:date="2015-09-14T13:09:00Z">
        <w:r w:rsidDel="001A2845">
          <w:rPr>
            <w:rFonts w:ascii="Times New Roman" w:hAnsi="Times New Roman" w:cs="Times New Roman"/>
            <w:sz w:val="24"/>
            <w:szCs w:val="24"/>
          </w:rPr>
          <w:delText xml:space="preserve">that </w:delText>
        </w:r>
      </w:del>
      <w:r>
        <w:rPr>
          <w:rFonts w:ascii="Times New Roman" w:hAnsi="Times New Roman" w:cs="Times New Roman"/>
          <w:sz w:val="24"/>
          <w:szCs w:val="24"/>
        </w:rPr>
        <w:t>are repeatable</w:t>
      </w:r>
      <w:r w:rsidR="00F57AA8">
        <w:rPr>
          <w:rFonts w:ascii="Times New Roman" w:hAnsi="Times New Roman" w:cs="Times New Roman"/>
          <w:sz w:val="24"/>
          <w:szCs w:val="24"/>
        </w:rPr>
        <w:t xml:space="preserve">, </w:t>
      </w:r>
      <w:r w:rsidR="00E122A5">
        <w:rPr>
          <w:rFonts w:ascii="Times New Roman" w:hAnsi="Times New Roman" w:cs="Times New Roman"/>
          <w:sz w:val="24"/>
          <w:szCs w:val="24"/>
        </w:rPr>
        <w:t xml:space="preserve">and make good candidates </w:t>
      </w:r>
      <w:commentRangeStart w:id="6"/>
      <w:r w:rsidR="00E122A5">
        <w:rPr>
          <w:rFonts w:ascii="Times New Roman" w:hAnsi="Times New Roman" w:cs="Times New Roman"/>
          <w:sz w:val="24"/>
          <w:szCs w:val="24"/>
        </w:rPr>
        <w:t>to be run by an automa</w:t>
      </w:r>
      <w:r>
        <w:rPr>
          <w:rFonts w:ascii="Times New Roman" w:hAnsi="Times New Roman" w:cs="Times New Roman"/>
          <w:sz w:val="24"/>
          <w:szCs w:val="24"/>
        </w:rPr>
        <w:t>tion tool</w:t>
      </w:r>
      <w:commentRangeEnd w:id="6"/>
      <w:r w:rsidR="001A2845">
        <w:rPr>
          <w:rStyle w:val="CommentReference"/>
        </w:rPr>
        <w:commentReference w:id="6"/>
      </w:r>
      <w:r w:rsidR="00E122A5">
        <w:rPr>
          <w:rFonts w:ascii="Times New Roman" w:hAnsi="Times New Roman" w:cs="Times New Roman"/>
          <w:sz w:val="24"/>
          <w:szCs w:val="24"/>
        </w:rPr>
        <w:t>. Doing this will be saving the company time, and therefore, money</w:t>
      </w:r>
      <w:r w:rsidR="00F57AA8">
        <w:rPr>
          <w:rFonts w:ascii="Times New Roman" w:hAnsi="Times New Roman" w:cs="Times New Roman"/>
          <w:sz w:val="24"/>
          <w:szCs w:val="24"/>
        </w:rPr>
        <w:t>. That type of routine, repeatable testing</w:t>
      </w:r>
      <w:ins w:id="7" w:author="Brianna Muleski" w:date="2015-09-14T13:12:00Z">
        <w:r w:rsidR="001A2845">
          <w:rPr>
            <w:rFonts w:ascii="Times New Roman" w:hAnsi="Times New Roman" w:cs="Times New Roman"/>
            <w:sz w:val="24"/>
            <w:szCs w:val="24"/>
          </w:rPr>
          <w:t>,</w:t>
        </w:r>
      </w:ins>
      <w:r w:rsidR="00F57AA8">
        <w:rPr>
          <w:rFonts w:ascii="Times New Roman" w:hAnsi="Times New Roman" w:cs="Times New Roman"/>
          <w:sz w:val="24"/>
          <w:szCs w:val="24"/>
        </w:rPr>
        <w:t xml:space="preserve"> is called smoke testing. The name comes from the way plumbers test a network of pipes by pumping smoke into them and checking for leaks. It is a quick and easy way to catch a potential mistake.</w:t>
      </w:r>
    </w:p>
    <w:p w14:paraId="098EE254" w14:textId="77777777" w:rsidR="00235A46" w:rsidRDefault="00F57AA8" w:rsidP="000B19AA">
      <w:pPr>
        <w:spacing w:line="240" w:lineRule="auto"/>
        <w:rPr>
          <w:rFonts w:ascii="Times New Roman" w:hAnsi="Times New Roman" w:cs="Times New Roman"/>
          <w:b/>
          <w:sz w:val="32"/>
          <w:szCs w:val="32"/>
        </w:rPr>
      </w:pPr>
      <w:r>
        <w:rPr>
          <w:rFonts w:ascii="Times New Roman" w:hAnsi="Times New Roman" w:cs="Times New Roman"/>
          <w:sz w:val="24"/>
          <w:szCs w:val="24"/>
        </w:rPr>
        <w:t>An array of automated smoke tests that run with each deploy</w:t>
      </w:r>
      <w:ins w:id="8" w:author="Brianna Muleski" w:date="2015-09-14T13:12:00Z">
        <w:r w:rsidR="001A2845">
          <w:rPr>
            <w:rFonts w:ascii="Times New Roman" w:hAnsi="Times New Roman" w:cs="Times New Roman"/>
            <w:sz w:val="24"/>
            <w:szCs w:val="24"/>
          </w:rPr>
          <w:t>ment</w:t>
        </w:r>
      </w:ins>
      <w:r>
        <w:rPr>
          <w:rFonts w:ascii="Times New Roman" w:hAnsi="Times New Roman" w:cs="Times New Roman"/>
          <w:sz w:val="24"/>
          <w:szCs w:val="24"/>
        </w:rPr>
        <w:t xml:space="preserve"> of an app</w:t>
      </w:r>
      <w:r w:rsidR="0050370F">
        <w:rPr>
          <w:rFonts w:ascii="Times New Roman" w:hAnsi="Times New Roman" w:cs="Times New Roman"/>
          <w:sz w:val="24"/>
          <w:szCs w:val="24"/>
        </w:rPr>
        <w:t>lication</w:t>
      </w:r>
      <w:r>
        <w:rPr>
          <w:rFonts w:ascii="Times New Roman" w:hAnsi="Times New Roman" w:cs="Times New Roman"/>
          <w:sz w:val="24"/>
          <w:szCs w:val="24"/>
        </w:rPr>
        <w:t xml:space="preserve"> can catch mistakes like pages not loading</w:t>
      </w:r>
      <w:r w:rsidR="00E122A5">
        <w:rPr>
          <w:rFonts w:ascii="Times New Roman" w:hAnsi="Times New Roman" w:cs="Times New Roman"/>
          <w:sz w:val="24"/>
          <w:szCs w:val="24"/>
        </w:rPr>
        <w:t xml:space="preserve"> properly</w:t>
      </w:r>
      <w:r>
        <w:rPr>
          <w:rFonts w:ascii="Times New Roman" w:hAnsi="Times New Roman" w:cs="Times New Roman"/>
          <w:sz w:val="24"/>
          <w:szCs w:val="24"/>
        </w:rPr>
        <w:t xml:space="preserve"> </w:t>
      </w:r>
      <w:r w:rsidR="00E122A5">
        <w:rPr>
          <w:rFonts w:ascii="Times New Roman" w:hAnsi="Times New Roman" w:cs="Times New Roman"/>
          <w:sz w:val="24"/>
          <w:szCs w:val="24"/>
        </w:rPr>
        <w:t>or text boxes not taking user input</w:t>
      </w:r>
      <w:ins w:id="9" w:author="Brianna Muleski" w:date="2015-09-14T13:13:00Z">
        <w:r w:rsidR="001A2845">
          <w:rPr>
            <w:rFonts w:ascii="Times New Roman" w:hAnsi="Times New Roman" w:cs="Times New Roman"/>
            <w:sz w:val="24"/>
            <w:szCs w:val="24"/>
          </w:rPr>
          <w:t>:</w:t>
        </w:r>
      </w:ins>
      <w:del w:id="10" w:author="Brianna Muleski" w:date="2015-09-14T13:13:00Z">
        <w:r w:rsidDel="001A2845">
          <w:rPr>
            <w:rFonts w:ascii="Times New Roman" w:hAnsi="Times New Roman" w:cs="Times New Roman"/>
            <w:sz w:val="24"/>
            <w:szCs w:val="24"/>
          </w:rPr>
          <w:delText>,</w:delText>
        </w:r>
      </w:del>
      <w:r>
        <w:rPr>
          <w:rFonts w:ascii="Times New Roman" w:hAnsi="Times New Roman" w:cs="Times New Roman"/>
          <w:sz w:val="24"/>
          <w:szCs w:val="24"/>
        </w:rPr>
        <w:t xml:space="preserve"> things that completely destroy an app’s functionality. More in depth testing is called </w:t>
      </w:r>
      <w:r w:rsidR="00C15C5E">
        <w:rPr>
          <w:rFonts w:ascii="Times New Roman" w:hAnsi="Times New Roman" w:cs="Times New Roman"/>
          <w:sz w:val="24"/>
          <w:szCs w:val="24"/>
        </w:rPr>
        <w:t>feature-level or regression</w:t>
      </w:r>
      <w:r>
        <w:rPr>
          <w:rFonts w:ascii="Times New Roman" w:hAnsi="Times New Roman" w:cs="Times New Roman"/>
          <w:sz w:val="24"/>
          <w:szCs w:val="24"/>
        </w:rPr>
        <w:t xml:space="preserve"> testing, and </w:t>
      </w:r>
      <w:r w:rsidR="0050370F">
        <w:rPr>
          <w:rFonts w:ascii="Times New Roman" w:hAnsi="Times New Roman" w:cs="Times New Roman"/>
          <w:sz w:val="24"/>
          <w:szCs w:val="24"/>
        </w:rPr>
        <w:t>is much harder to</w:t>
      </w:r>
      <w:r w:rsidR="00C15C5E">
        <w:rPr>
          <w:rFonts w:ascii="Times New Roman" w:hAnsi="Times New Roman" w:cs="Times New Roman"/>
          <w:sz w:val="24"/>
          <w:szCs w:val="24"/>
        </w:rPr>
        <w:t xml:space="preserve"> automate, though not impossible</w:t>
      </w:r>
      <w:r w:rsidR="0050370F">
        <w:rPr>
          <w:rFonts w:ascii="Times New Roman" w:hAnsi="Times New Roman" w:cs="Times New Roman"/>
          <w:sz w:val="24"/>
          <w:szCs w:val="24"/>
        </w:rPr>
        <w:t>.</w:t>
      </w:r>
      <w:r w:rsidR="00C15C5E">
        <w:rPr>
          <w:rFonts w:ascii="Times New Roman" w:hAnsi="Times New Roman" w:cs="Times New Roman"/>
          <w:sz w:val="24"/>
          <w:szCs w:val="24"/>
        </w:rPr>
        <w:t xml:space="preserve"> [6]</w:t>
      </w:r>
      <w:r w:rsidR="0050370F">
        <w:rPr>
          <w:rFonts w:ascii="Times New Roman" w:hAnsi="Times New Roman" w:cs="Times New Roman"/>
          <w:sz w:val="24"/>
          <w:szCs w:val="24"/>
        </w:rPr>
        <w:t xml:space="preserve"> </w:t>
      </w:r>
    </w:p>
    <w:p w14:paraId="498D5B99" w14:textId="77777777" w:rsidR="00AE4A5B" w:rsidRDefault="00AE4A5B" w:rsidP="000B19AA">
      <w:pPr>
        <w:spacing w:line="240" w:lineRule="auto"/>
        <w:rPr>
          <w:rFonts w:ascii="Times New Roman" w:hAnsi="Times New Roman" w:cs="Times New Roman"/>
          <w:b/>
          <w:sz w:val="32"/>
          <w:szCs w:val="32"/>
        </w:rPr>
      </w:pPr>
    </w:p>
    <w:p w14:paraId="4EFFE76E" w14:textId="77777777" w:rsidR="00AE4A5B" w:rsidRDefault="00AE4A5B" w:rsidP="000B19AA">
      <w:pPr>
        <w:spacing w:line="240" w:lineRule="auto"/>
        <w:rPr>
          <w:rFonts w:ascii="Times New Roman" w:hAnsi="Times New Roman" w:cs="Times New Roman"/>
          <w:b/>
          <w:sz w:val="32"/>
          <w:szCs w:val="32"/>
        </w:rPr>
      </w:pPr>
    </w:p>
    <w:p w14:paraId="4A5E418D" w14:textId="77777777" w:rsidR="00AE4A5B" w:rsidRDefault="00AE4A5B" w:rsidP="000B19AA">
      <w:pPr>
        <w:spacing w:line="240" w:lineRule="auto"/>
        <w:rPr>
          <w:rFonts w:ascii="Times New Roman" w:hAnsi="Times New Roman" w:cs="Times New Roman"/>
          <w:b/>
          <w:sz w:val="32"/>
          <w:szCs w:val="32"/>
        </w:rPr>
      </w:pPr>
      <w:r>
        <w:rPr>
          <w:rFonts w:ascii="Times New Roman" w:hAnsi="Times New Roman" w:cs="Times New Roman"/>
          <w:b/>
          <w:sz w:val="32"/>
          <w:szCs w:val="32"/>
        </w:rPr>
        <w:t>Terminology</w:t>
      </w:r>
    </w:p>
    <w:p w14:paraId="1D0588DB" w14:textId="77777777" w:rsidR="00AE4A5B" w:rsidRDefault="00AE4A5B" w:rsidP="000B19AA">
      <w:pPr>
        <w:spacing w:line="240" w:lineRule="auto"/>
        <w:rPr>
          <w:rFonts w:ascii="Times New Roman" w:hAnsi="Times New Roman" w:cs="Times New Roman"/>
          <w:b/>
          <w:sz w:val="32"/>
          <w:szCs w:val="32"/>
        </w:rPr>
      </w:pPr>
    </w:p>
    <w:p w14:paraId="785FE9BC" w14:textId="77777777" w:rsidR="00AE4A5B" w:rsidRPr="00AE4A5B" w:rsidRDefault="00AE4A5B" w:rsidP="000B19AA">
      <w:pPr>
        <w:spacing w:line="240" w:lineRule="auto"/>
        <w:rPr>
          <w:rFonts w:ascii="Times New Roman" w:hAnsi="Times New Roman" w:cs="Times New Roman"/>
          <w:sz w:val="24"/>
          <w:szCs w:val="24"/>
        </w:rPr>
      </w:pPr>
      <w:r>
        <w:rPr>
          <w:rFonts w:ascii="Times New Roman" w:hAnsi="Times New Roman" w:cs="Times New Roman"/>
          <w:sz w:val="24"/>
          <w:szCs w:val="24"/>
        </w:rPr>
        <w:t>Along with any field of work comes a long list of acronyms, definitions, and all other sorts of technical jargon. These are some of the things that any reader will need to know if they wish to understand this write up. A script</w:t>
      </w:r>
      <w:r w:rsidR="00535FC5">
        <w:rPr>
          <w:rFonts w:ascii="Times New Roman" w:hAnsi="Times New Roman" w:cs="Times New Roman"/>
          <w:sz w:val="24"/>
          <w:szCs w:val="24"/>
        </w:rPr>
        <w:t>, in the context of this paper,</w:t>
      </w:r>
      <w:r>
        <w:rPr>
          <w:rFonts w:ascii="Times New Roman" w:hAnsi="Times New Roman" w:cs="Times New Roman"/>
          <w:sz w:val="24"/>
          <w:szCs w:val="24"/>
        </w:rPr>
        <w:t xml:space="preserve"> is a series of instructions that can carry out a specific order [5]. That makes a manual script something carried out by a human, manually clicking through pages and typing in text. An automation script uses computing to do the exact same thing a human would be doing to execute a manual script. Fo</w:t>
      </w:r>
      <w:r w:rsidR="00535FC5">
        <w:rPr>
          <w:rFonts w:ascii="Times New Roman" w:hAnsi="Times New Roman" w:cs="Times New Roman"/>
          <w:sz w:val="24"/>
          <w:szCs w:val="24"/>
        </w:rPr>
        <w:t>r the purpose of this paper, an automation</w:t>
      </w:r>
      <w:r>
        <w:rPr>
          <w:rFonts w:ascii="Times New Roman" w:hAnsi="Times New Roman" w:cs="Times New Roman"/>
          <w:sz w:val="24"/>
          <w:szCs w:val="24"/>
        </w:rPr>
        <w:t xml:space="preserve"> engineer </w:t>
      </w:r>
      <w:commentRangeStart w:id="11"/>
      <w:r>
        <w:rPr>
          <w:rFonts w:ascii="Times New Roman" w:hAnsi="Times New Roman" w:cs="Times New Roman"/>
          <w:sz w:val="24"/>
          <w:szCs w:val="24"/>
        </w:rPr>
        <w:t xml:space="preserve">will be </w:t>
      </w:r>
      <w:commentRangeEnd w:id="11"/>
      <w:r w:rsidR="001A2845">
        <w:rPr>
          <w:rStyle w:val="CommentReference"/>
        </w:rPr>
        <w:commentReference w:id="11"/>
      </w:r>
      <w:r>
        <w:rPr>
          <w:rFonts w:ascii="Times New Roman" w:hAnsi="Times New Roman" w:cs="Times New Roman"/>
          <w:sz w:val="24"/>
          <w:szCs w:val="24"/>
        </w:rPr>
        <w:t xml:space="preserve">someone who creates an automation script either from scratch or based off a manual script. A tester </w:t>
      </w:r>
      <w:commentRangeStart w:id="12"/>
      <w:r>
        <w:rPr>
          <w:rFonts w:ascii="Times New Roman" w:hAnsi="Times New Roman" w:cs="Times New Roman"/>
          <w:sz w:val="24"/>
          <w:szCs w:val="24"/>
        </w:rPr>
        <w:t xml:space="preserve">will be </w:t>
      </w:r>
      <w:commentRangeEnd w:id="12"/>
      <w:r w:rsidR="001A2845">
        <w:rPr>
          <w:rStyle w:val="CommentReference"/>
        </w:rPr>
        <w:commentReference w:id="12"/>
      </w:r>
      <w:r>
        <w:rPr>
          <w:rFonts w:ascii="Times New Roman" w:hAnsi="Times New Roman" w:cs="Times New Roman"/>
          <w:sz w:val="24"/>
          <w:szCs w:val="24"/>
        </w:rPr>
        <w:t xml:space="preserve">someone who carries out a manual script. </w:t>
      </w:r>
      <w:r w:rsidR="00535FC5">
        <w:rPr>
          <w:rFonts w:ascii="Times New Roman" w:hAnsi="Times New Roman" w:cs="Times New Roman"/>
          <w:sz w:val="24"/>
          <w:szCs w:val="24"/>
        </w:rPr>
        <w:t>An automation tool is a software, usually written by a third party, which gives an automation engineer a GUI (graphical user interface) to create automated scripts.</w:t>
      </w:r>
    </w:p>
    <w:p w14:paraId="1296C9A3" w14:textId="77777777" w:rsidR="0050370F" w:rsidRDefault="0050370F" w:rsidP="000B19AA">
      <w:pPr>
        <w:spacing w:line="240" w:lineRule="auto"/>
        <w:rPr>
          <w:rFonts w:ascii="Times New Roman" w:hAnsi="Times New Roman" w:cs="Times New Roman"/>
          <w:b/>
          <w:sz w:val="32"/>
          <w:szCs w:val="32"/>
        </w:rPr>
      </w:pPr>
    </w:p>
    <w:p w14:paraId="3DC21AE7" w14:textId="77777777" w:rsidR="0050370F" w:rsidRPr="0050370F" w:rsidRDefault="0050370F" w:rsidP="000B19AA">
      <w:pPr>
        <w:spacing w:line="240" w:lineRule="auto"/>
        <w:rPr>
          <w:rFonts w:ascii="Times New Roman" w:hAnsi="Times New Roman" w:cs="Times New Roman"/>
          <w:b/>
          <w:sz w:val="32"/>
          <w:szCs w:val="32"/>
        </w:rPr>
      </w:pPr>
    </w:p>
    <w:p w14:paraId="5A8EDB98" w14:textId="77777777" w:rsidR="00235A46" w:rsidRDefault="00235A46" w:rsidP="000B19AA">
      <w:pPr>
        <w:spacing w:line="240" w:lineRule="auto"/>
        <w:rPr>
          <w:rFonts w:ascii="Times New Roman" w:hAnsi="Times New Roman" w:cs="Times New Roman"/>
          <w:b/>
          <w:sz w:val="32"/>
          <w:szCs w:val="32"/>
        </w:rPr>
      </w:pPr>
      <w:r>
        <w:rPr>
          <w:rFonts w:ascii="Times New Roman" w:hAnsi="Times New Roman" w:cs="Times New Roman"/>
          <w:b/>
          <w:sz w:val="32"/>
          <w:szCs w:val="32"/>
        </w:rPr>
        <w:t>Value to the Business</w:t>
      </w:r>
    </w:p>
    <w:p w14:paraId="358B4198" w14:textId="77777777" w:rsidR="00235A46" w:rsidRDefault="00235A46" w:rsidP="000B19AA">
      <w:pPr>
        <w:spacing w:line="240" w:lineRule="auto"/>
        <w:rPr>
          <w:rFonts w:ascii="Times New Roman" w:hAnsi="Times New Roman" w:cs="Times New Roman"/>
          <w:b/>
          <w:sz w:val="32"/>
          <w:szCs w:val="32"/>
        </w:rPr>
      </w:pPr>
    </w:p>
    <w:p w14:paraId="3A6022DC" w14:textId="169AFBD3" w:rsidR="000915A7" w:rsidRDefault="00BA5097"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Businesses that have even a small portion of their testing automated see lots of bonuses. First and most obvious of all, automated tests do not have to be run by a human. This means that </w:t>
      </w:r>
      <w:r>
        <w:rPr>
          <w:rFonts w:ascii="Times New Roman" w:hAnsi="Times New Roman" w:cs="Times New Roman"/>
          <w:sz w:val="24"/>
          <w:szCs w:val="24"/>
        </w:rPr>
        <w:lastRenderedPageBreak/>
        <w:t xml:space="preserve">companies do not have to pay anyone to run the tests every day, and </w:t>
      </w:r>
      <w:del w:id="13" w:author="Brianna Muleski" w:date="2015-09-14T13:20:00Z">
        <w:r w:rsidDel="00077B6F">
          <w:rPr>
            <w:rFonts w:ascii="Times New Roman" w:hAnsi="Times New Roman" w:cs="Times New Roman"/>
            <w:sz w:val="24"/>
            <w:szCs w:val="24"/>
          </w:rPr>
          <w:delText>that</w:delText>
        </w:r>
      </w:del>
      <w:ins w:id="14" w:author="Brianna Muleski" w:date="2015-09-14T13:20:00Z">
        <w:r w:rsidR="00077B6F">
          <w:rPr>
            <w:rFonts w:ascii="Times New Roman" w:hAnsi="Times New Roman" w:cs="Times New Roman"/>
            <w:sz w:val="24"/>
            <w:szCs w:val="24"/>
          </w:rPr>
          <w:t>their</w:t>
        </w:r>
      </w:ins>
      <w:r>
        <w:rPr>
          <w:rFonts w:ascii="Times New Roman" w:hAnsi="Times New Roman" w:cs="Times New Roman"/>
          <w:sz w:val="24"/>
          <w:szCs w:val="24"/>
        </w:rPr>
        <w:t xml:space="preserve"> employee</w:t>
      </w:r>
      <w:r w:rsidR="0050370F">
        <w:rPr>
          <w:rFonts w:ascii="Times New Roman" w:hAnsi="Times New Roman" w:cs="Times New Roman"/>
          <w:sz w:val="24"/>
          <w:szCs w:val="24"/>
        </w:rPr>
        <w:t>s</w:t>
      </w:r>
      <w:r>
        <w:rPr>
          <w:rFonts w:ascii="Times New Roman" w:hAnsi="Times New Roman" w:cs="Times New Roman"/>
          <w:sz w:val="24"/>
          <w:szCs w:val="24"/>
        </w:rPr>
        <w:t xml:space="preserve"> can focus on other things, saving the company money. Freeing up personnel time also makes projects get done faster, as there is now more time to work on them. Also, because a human is not required to run the tests, more tests can be run</w:t>
      </w:r>
      <w:r w:rsidR="0050370F">
        <w:rPr>
          <w:rFonts w:ascii="Times New Roman" w:hAnsi="Times New Roman" w:cs="Times New Roman"/>
          <w:sz w:val="24"/>
          <w:szCs w:val="24"/>
        </w:rPr>
        <w:t xml:space="preserve"> for virtually no extra cost</w:t>
      </w:r>
      <w:r>
        <w:rPr>
          <w:rFonts w:ascii="Times New Roman" w:hAnsi="Times New Roman" w:cs="Times New Roman"/>
          <w:sz w:val="24"/>
          <w:szCs w:val="24"/>
        </w:rPr>
        <w:t>. This allows the company to test more aspects of their apps th</w:t>
      </w:r>
      <w:r w:rsidR="0050370F">
        <w:rPr>
          <w:rFonts w:ascii="Times New Roman" w:hAnsi="Times New Roman" w:cs="Times New Roman"/>
          <w:sz w:val="24"/>
          <w:szCs w:val="24"/>
        </w:rPr>
        <w:t>a</w:t>
      </w:r>
      <w:r>
        <w:rPr>
          <w:rFonts w:ascii="Times New Roman" w:hAnsi="Times New Roman" w:cs="Times New Roman"/>
          <w:sz w:val="24"/>
          <w:szCs w:val="24"/>
        </w:rPr>
        <w:t xml:space="preserve">n they were before </w:t>
      </w:r>
      <w:commentRangeStart w:id="15"/>
      <w:r>
        <w:rPr>
          <w:rFonts w:ascii="Times New Roman" w:hAnsi="Times New Roman" w:cs="Times New Roman"/>
          <w:sz w:val="24"/>
          <w:szCs w:val="24"/>
        </w:rPr>
        <w:t>for about the same cost</w:t>
      </w:r>
      <w:commentRangeEnd w:id="15"/>
      <w:r w:rsidR="00A24D98">
        <w:rPr>
          <w:rStyle w:val="CommentReference"/>
        </w:rPr>
        <w:commentReference w:id="15"/>
      </w:r>
      <w:r>
        <w:rPr>
          <w:rFonts w:ascii="Times New Roman" w:hAnsi="Times New Roman" w:cs="Times New Roman"/>
          <w:sz w:val="24"/>
          <w:szCs w:val="24"/>
        </w:rPr>
        <w:t xml:space="preserve">. More value for the same cost is </w:t>
      </w:r>
      <w:ins w:id="16" w:author="Brianna Muleski" w:date="2015-09-14T13:23:00Z">
        <w:r w:rsidR="00A24D98">
          <w:rPr>
            <w:rFonts w:ascii="Times New Roman" w:hAnsi="Times New Roman" w:cs="Times New Roman"/>
            <w:sz w:val="24"/>
            <w:szCs w:val="24"/>
          </w:rPr>
          <w:t xml:space="preserve">definitely </w:t>
        </w:r>
      </w:ins>
      <w:del w:id="17" w:author="Brianna Muleski" w:date="2015-09-14T13:23:00Z">
        <w:r w:rsidDel="00A24D98">
          <w:rPr>
            <w:rFonts w:ascii="Times New Roman" w:hAnsi="Times New Roman" w:cs="Times New Roman"/>
            <w:sz w:val="24"/>
            <w:szCs w:val="24"/>
          </w:rPr>
          <w:delText xml:space="preserve">defiantly </w:delText>
        </w:r>
      </w:del>
      <w:r>
        <w:rPr>
          <w:rFonts w:ascii="Times New Roman" w:hAnsi="Times New Roman" w:cs="Times New Roman"/>
          <w:sz w:val="24"/>
          <w:szCs w:val="24"/>
        </w:rPr>
        <w:t>a plus for any business. Automated testing, when set up the correct way, can report what made the test fail, showing not only a screen shot of where the failure happened, but what exact step it failed on. This makes the debugging process very easy and much quicker for whom ever is monitoring results.</w:t>
      </w:r>
    </w:p>
    <w:p w14:paraId="15262612" w14:textId="77777777" w:rsidR="00522A54" w:rsidRDefault="00522A54" w:rsidP="000B19AA">
      <w:pPr>
        <w:spacing w:line="240" w:lineRule="auto"/>
        <w:rPr>
          <w:rFonts w:ascii="Times New Roman" w:hAnsi="Times New Roman" w:cs="Times New Roman"/>
          <w:sz w:val="24"/>
          <w:szCs w:val="24"/>
        </w:rPr>
      </w:pPr>
    </w:p>
    <w:p w14:paraId="738F3356" w14:textId="261BA4F7" w:rsidR="000915A7" w:rsidRDefault="00522A54"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Shown below </w:t>
      </w:r>
      <w:r w:rsidR="000915A7">
        <w:rPr>
          <w:rFonts w:ascii="Times New Roman" w:hAnsi="Times New Roman" w:cs="Times New Roman"/>
          <w:sz w:val="24"/>
          <w:szCs w:val="24"/>
        </w:rPr>
        <w:t xml:space="preserve">is a screenshot from </w:t>
      </w:r>
      <w:proofErr w:type="spellStart"/>
      <w:r w:rsidR="000915A7">
        <w:rPr>
          <w:rFonts w:ascii="Times New Roman" w:hAnsi="Times New Roman" w:cs="Times New Roman"/>
          <w:sz w:val="24"/>
          <w:szCs w:val="24"/>
        </w:rPr>
        <w:t>Telerik</w:t>
      </w:r>
      <w:ins w:id="18" w:author="Brianna Muleski" w:date="2015-09-14T13:25:00Z">
        <w:r w:rsidR="00A24D98">
          <w:rPr>
            <w:rFonts w:ascii="Times New Roman" w:hAnsi="Times New Roman" w:cs="Times New Roman"/>
            <w:sz w:val="24"/>
            <w:szCs w:val="24"/>
          </w:rPr>
          <w:t>’s</w:t>
        </w:r>
      </w:ins>
      <w:proofErr w:type="spellEnd"/>
      <w:r w:rsidR="000915A7">
        <w:rPr>
          <w:rFonts w:ascii="Times New Roman" w:hAnsi="Times New Roman" w:cs="Times New Roman"/>
          <w:sz w:val="24"/>
          <w:szCs w:val="24"/>
        </w:rPr>
        <w:t xml:space="preserve"> </w:t>
      </w:r>
      <w:r w:rsidR="000915A7" w:rsidRPr="00A24D98">
        <w:rPr>
          <w:rFonts w:ascii="Times New Roman" w:hAnsi="Times New Roman" w:cs="Times New Roman"/>
          <w:i/>
          <w:sz w:val="24"/>
          <w:szCs w:val="24"/>
          <w:rPrChange w:id="19" w:author="Brianna Muleski" w:date="2015-09-14T13:25:00Z">
            <w:rPr>
              <w:rFonts w:ascii="Times New Roman" w:hAnsi="Times New Roman" w:cs="Times New Roman"/>
              <w:sz w:val="24"/>
              <w:szCs w:val="24"/>
            </w:rPr>
          </w:rPrChange>
        </w:rPr>
        <w:t>Test Studio</w:t>
      </w:r>
      <w:r w:rsidR="000915A7">
        <w:rPr>
          <w:rFonts w:ascii="Times New Roman" w:hAnsi="Times New Roman" w:cs="Times New Roman"/>
          <w:sz w:val="24"/>
          <w:szCs w:val="24"/>
        </w:rPr>
        <w:t xml:space="preserve"> of the results file each script automatically generates if any step of a script fails. The </w:t>
      </w:r>
      <w:r w:rsidR="00022973">
        <w:rPr>
          <w:rFonts w:ascii="Times New Roman" w:hAnsi="Times New Roman" w:cs="Times New Roman"/>
          <w:sz w:val="24"/>
          <w:szCs w:val="24"/>
        </w:rPr>
        <w:t>calendar</w:t>
      </w:r>
      <w:r w:rsidR="000915A7">
        <w:rPr>
          <w:rFonts w:ascii="Times New Roman" w:hAnsi="Times New Roman" w:cs="Times New Roman"/>
          <w:sz w:val="24"/>
          <w:szCs w:val="24"/>
        </w:rPr>
        <w:t xml:space="preserve"> on the left of the screen would show the history of testing, so any patterns or constant failures can be seen easily. On the right is the step that the test failed on. More in-depth discussion of this popular testing software will occur later.</w:t>
      </w:r>
    </w:p>
    <w:p w14:paraId="57B1704A" w14:textId="77777777" w:rsidR="00022973" w:rsidRDefault="00022973" w:rsidP="000B19AA">
      <w:pPr>
        <w:spacing w:line="240" w:lineRule="auto"/>
        <w:rPr>
          <w:rFonts w:ascii="Times New Roman" w:hAnsi="Times New Roman" w:cs="Times New Roman"/>
          <w:sz w:val="24"/>
          <w:szCs w:val="24"/>
        </w:rPr>
      </w:pPr>
    </w:p>
    <w:p w14:paraId="4D2D9F13" w14:textId="77777777" w:rsidR="00022973" w:rsidRDefault="00B95E6E" w:rsidP="00B95E6E">
      <w:pPr>
        <w:spacing w:line="240" w:lineRule="auto"/>
        <w:jc w:val="center"/>
        <w:rPr>
          <w:rFonts w:ascii="Times New Roman" w:hAnsi="Times New Roman" w:cs="Times New Roman"/>
          <w:sz w:val="24"/>
          <w:szCs w:val="24"/>
        </w:rPr>
      </w:pPr>
      <w:r>
        <w:rPr>
          <w:noProof/>
        </w:rPr>
        <w:drawing>
          <wp:inline distT="0" distB="0" distL="0" distR="0" wp14:anchorId="25F0E0EB" wp14:editId="24F153EA">
            <wp:extent cx="5682904" cy="3943350"/>
            <wp:effectExtent l="0" t="0" r="0" b="0"/>
            <wp:docPr id="1" name="Picture 1" descr="http://docs.telerik.com/teststudio/img/features/testing-types/manual-testing/fast-forward/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telerik.com/teststudio/img/features/testing-types/manual-testing/fast-forward/fig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8567" cy="4092998"/>
                    </a:xfrm>
                    <a:prstGeom prst="rect">
                      <a:avLst/>
                    </a:prstGeom>
                    <a:noFill/>
                    <a:ln>
                      <a:noFill/>
                    </a:ln>
                  </pic:spPr>
                </pic:pic>
              </a:graphicData>
            </a:graphic>
          </wp:inline>
        </w:drawing>
      </w:r>
    </w:p>
    <w:p w14:paraId="6A3C6DB9" w14:textId="77777777" w:rsidR="00B95E6E" w:rsidRDefault="00B95E6E" w:rsidP="00B95E6E">
      <w:pPr>
        <w:spacing w:line="240" w:lineRule="auto"/>
        <w:jc w:val="center"/>
        <w:rPr>
          <w:rFonts w:ascii="Times New Roman" w:hAnsi="Times New Roman" w:cs="Times New Roman"/>
          <w:sz w:val="24"/>
          <w:szCs w:val="24"/>
        </w:rPr>
      </w:pPr>
    </w:p>
    <w:p w14:paraId="2B4A3989" w14:textId="77777777" w:rsidR="00563318" w:rsidRPr="00A24D98" w:rsidRDefault="007D63EC" w:rsidP="00563318">
      <w:pPr>
        <w:pStyle w:val="Caption"/>
        <w:jc w:val="center"/>
        <w:rPr>
          <w:rFonts w:ascii="Times New Roman" w:hAnsi="Times New Roman" w:cs="Times New Roman"/>
        </w:rPr>
      </w:pPr>
      <w:r w:rsidRPr="00A24D98">
        <w:rPr>
          <w:rFonts w:ascii="Times New Roman" w:hAnsi="Times New Roman" w:cs="Times New Roman"/>
          <w:i w:val="0"/>
          <w:sz w:val="24"/>
          <w:rPrChange w:id="20" w:author="Brianna Muleski" w:date="2015-09-14T13:27:00Z">
            <w:rPr/>
          </w:rPrChange>
        </w:rPr>
        <w:t xml:space="preserve">Figure </w:t>
      </w:r>
      <w:r w:rsidR="003731C4" w:rsidRPr="00A24D98">
        <w:rPr>
          <w:rFonts w:ascii="Times New Roman" w:hAnsi="Times New Roman" w:cs="Times New Roman"/>
          <w:i w:val="0"/>
          <w:sz w:val="24"/>
          <w:rPrChange w:id="21" w:author="Brianna Muleski" w:date="2015-09-14T13:27:00Z">
            <w:rPr/>
          </w:rPrChange>
        </w:rPr>
        <w:fldChar w:fldCharType="begin"/>
      </w:r>
      <w:r w:rsidR="003731C4" w:rsidRPr="00A24D98">
        <w:rPr>
          <w:rFonts w:ascii="Times New Roman" w:hAnsi="Times New Roman" w:cs="Times New Roman"/>
          <w:i w:val="0"/>
          <w:sz w:val="24"/>
          <w:rPrChange w:id="22" w:author="Brianna Muleski" w:date="2015-09-14T13:27:00Z">
            <w:rPr/>
          </w:rPrChange>
        </w:rPr>
        <w:instrText xml:space="preserve"> SEQ Figure \* ARABIC </w:instrText>
      </w:r>
      <w:r w:rsidR="003731C4" w:rsidRPr="00A24D98">
        <w:rPr>
          <w:rFonts w:ascii="Times New Roman" w:hAnsi="Times New Roman" w:cs="Times New Roman"/>
          <w:i w:val="0"/>
          <w:sz w:val="24"/>
          <w:rPrChange w:id="23" w:author="Brianna Muleski" w:date="2015-09-14T13:27:00Z">
            <w:rPr>
              <w:noProof/>
            </w:rPr>
          </w:rPrChange>
        </w:rPr>
        <w:fldChar w:fldCharType="separate"/>
      </w:r>
      <w:r w:rsidR="00A93E36" w:rsidRPr="00A24D98">
        <w:rPr>
          <w:rFonts w:ascii="Times New Roman" w:hAnsi="Times New Roman" w:cs="Times New Roman"/>
          <w:i w:val="0"/>
          <w:noProof/>
          <w:sz w:val="24"/>
          <w:rPrChange w:id="24" w:author="Brianna Muleski" w:date="2015-09-14T13:27:00Z">
            <w:rPr>
              <w:noProof/>
            </w:rPr>
          </w:rPrChange>
        </w:rPr>
        <w:t>1</w:t>
      </w:r>
      <w:r w:rsidR="003731C4" w:rsidRPr="00A24D98">
        <w:rPr>
          <w:rFonts w:ascii="Times New Roman" w:hAnsi="Times New Roman" w:cs="Times New Roman"/>
          <w:i w:val="0"/>
          <w:noProof/>
          <w:sz w:val="24"/>
          <w:rPrChange w:id="25" w:author="Brianna Muleski" w:date="2015-09-14T13:27:00Z">
            <w:rPr>
              <w:noProof/>
            </w:rPr>
          </w:rPrChange>
        </w:rPr>
        <w:fldChar w:fldCharType="end"/>
      </w:r>
      <w:r w:rsidRPr="00A24D98">
        <w:rPr>
          <w:rFonts w:ascii="Times New Roman" w:hAnsi="Times New Roman" w:cs="Times New Roman"/>
          <w:i w:val="0"/>
          <w:sz w:val="24"/>
          <w:rPrChange w:id="26" w:author="Brianna Muleski" w:date="2015-09-14T13:27:00Z">
            <w:rPr/>
          </w:rPrChange>
        </w:rPr>
        <w:t>: Screensh</w:t>
      </w:r>
      <w:r w:rsidR="00182670" w:rsidRPr="00A24D98">
        <w:rPr>
          <w:rFonts w:ascii="Times New Roman" w:hAnsi="Times New Roman" w:cs="Times New Roman"/>
          <w:i w:val="0"/>
          <w:sz w:val="24"/>
          <w:rPrChange w:id="27" w:author="Brianna Muleski" w:date="2015-09-14T13:27:00Z">
            <w:rPr/>
          </w:rPrChange>
        </w:rPr>
        <w:t>ot of Test Studio's results file [1]</w:t>
      </w:r>
    </w:p>
    <w:p w14:paraId="598E02C0" w14:textId="77777777" w:rsidR="0050370F" w:rsidRDefault="0050370F" w:rsidP="0050370F">
      <w:pPr>
        <w:rPr>
          <w:rFonts w:ascii="Times New Roman" w:hAnsi="Times New Roman" w:cs="Times New Roman"/>
          <w:sz w:val="32"/>
          <w:szCs w:val="32"/>
        </w:rPr>
      </w:pPr>
    </w:p>
    <w:p w14:paraId="380C729E" w14:textId="77777777" w:rsidR="0050370F" w:rsidRDefault="0050370F" w:rsidP="0050370F">
      <w:pPr>
        <w:rPr>
          <w:rFonts w:ascii="Times New Roman" w:hAnsi="Times New Roman" w:cs="Times New Roman"/>
          <w:sz w:val="32"/>
          <w:szCs w:val="32"/>
        </w:rPr>
      </w:pPr>
    </w:p>
    <w:p w14:paraId="5095DC55" w14:textId="77777777" w:rsidR="0050370F" w:rsidRDefault="0050370F" w:rsidP="00563318">
      <w:pPr>
        <w:rPr>
          <w:rFonts w:ascii="Times New Roman" w:hAnsi="Times New Roman" w:cs="Times New Roman"/>
          <w:b/>
          <w:sz w:val="32"/>
          <w:szCs w:val="32"/>
        </w:rPr>
      </w:pPr>
      <w:r>
        <w:rPr>
          <w:rFonts w:ascii="Times New Roman" w:hAnsi="Times New Roman" w:cs="Times New Roman"/>
          <w:b/>
          <w:sz w:val="32"/>
          <w:szCs w:val="32"/>
        </w:rPr>
        <w:t>Why Not Automate Everything?</w:t>
      </w:r>
    </w:p>
    <w:p w14:paraId="203286EB" w14:textId="77777777" w:rsidR="0050370F" w:rsidRDefault="0050370F" w:rsidP="00563318">
      <w:pPr>
        <w:rPr>
          <w:rFonts w:ascii="Times New Roman" w:hAnsi="Times New Roman" w:cs="Times New Roman"/>
          <w:b/>
          <w:sz w:val="32"/>
          <w:szCs w:val="32"/>
        </w:rPr>
      </w:pPr>
    </w:p>
    <w:p w14:paraId="4D6E9746" w14:textId="5F7B8D7B" w:rsidR="004F1B64" w:rsidRDefault="0050370F" w:rsidP="00563318">
      <w:pPr>
        <w:rPr>
          <w:rFonts w:ascii="Times New Roman" w:hAnsi="Times New Roman" w:cs="Times New Roman"/>
          <w:sz w:val="24"/>
          <w:szCs w:val="24"/>
        </w:rPr>
      </w:pPr>
      <w:r>
        <w:rPr>
          <w:rFonts w:ascii="Times New Roman" w:hAnsi="Times New Roman" w:cs="Times New Roman"/>
          <w:sz w:val="24"/>
          <w:szCs w:val="24"/>
        </w:rPr>
        <w:t xml:space="preserve">With all the benefits automation testing brings to the table, why not automate all tests and save tons of money? Not every test script makes a good candidate to be converted to an automated script. In order to be considered a good candidate for automation, a script should be </w:t>
      </w:r>
      <w:r w:rsidR="004F1B64">
        <w:rPr>
          <w:rFonts w:ascii="Times New Roman" w:hAnsi="Times New Roman" w:cs="Times New Roman"/>
          <w:sz w:val="24"/>
          <w:szCs w:val="24"/>
        </w:rPr>
        <w:t xml:space="preserve">unlikely to change drastically. Writing an automation script takes time, much more time than writing a manual script. </w:t>
      </w:r>
      <w:commentRangeStart w:id="28"/>
      <w:r w:rsidR="004F1B64">
        <w:rPr>
          <w:rFonts w:ascii="Times New Roman" w:hAnsi="Times New Roman" w:cs="Times New Roman"/>
          <w:sz w:val="24"/>
          <w:szCs w:val="24"/>
        </w:rPr>
        <w:t xml:space="preserve">This means if the test criteria </w:t>
      </w:r>
      <w:ins w:id="29" w:author="Brianna Muleski" w:date="2015-09-14T13:29:00Z">
        <w:r w:rsidR="00A24D98">
          <w:rPr>
            <w:rFonts w:ascii="Times New Roman" w:hAnsi="Times New Roman" w:cs="Times New Roman"/>
            <w:sz w:val="24"/>
            <w:szCs w:val="24"/>
          </w:rPr>
          <w:t>is</w:t>
        </w:r>
      </w:ins>
      <w:del w:id="30" w:author="Brianna Muleski" w:date="2015-09-14T13:29:00Z">
        <w:r w:rsidR="004F1B64" w:rsidDel="00A24D98">
          <w:rPr>
            <w:rFonts w:ascii="Times New Roman" w:hAnsi="Times New Roman" w:cs="Times New Roman"/>
            <w:sz w:val="24"/>
            <w:szCs w:val="24"/>
          </w:rPr>
          <w:delText>are</w:delText>
        </w:r>
      </w:del>
      <w:r w:rsidR="004F1B64">
        <w:rPr>
          <w:rFonts w:ascii="Times New Roman" w:hAnsi="Times New Roman" w:cs="Times New Roman"/>
          <w:sz w:val="24"/>
          <w:szCs w:val="24"/>
        </w:rPr>
        <w:t xml:space="preserve"> constantly changing, the time it takes to update the script</w:t>
      </w:r>
      <w:commentRangeEnd w:id="28"/>
      <w:r w:rsidR="00A24D98">
        <w:rPr>
          <w:rStyle w:val="CommentReference"/>
        </w:rPr>
        <w:commentReference w:id="28"/>
      </w:r>
      <w:r w:rsidR="004F1B64">
        <w:rPr>
          <w:rFonts w:ascii="Times New Roman" w:hAnsi="Times New Roman" w:cs="Times New Roman"/>
          <w:sz w:val="24"/>
          <w:szCs w:val="24"/>
        </w:rPr>
        <w:t xml:space="preserve">. If the script changes enough, it is easier to just let it stay a manual test because changing the automated one every time does not </w:t>
      </w:r>
      <w:ins w:id="31" w:author="Brianna Muleski" w:date="2015-09-14T13:30:00Z">
        <w:r w:rsidR="00A24D98">
          <w:rPr>
            <w:rFonts w:ascii="Times New Roman" w:hAnsi="Times New Roman" w:cs="Times New Roman"/>
            <w:sz w:val="24"/>
            <w:szCs w:val="24"/>
          </w:rPr>
          <w:t>provide</w:t>
        </w:r>
      </w:ins>
      <w:del w:id="32" w:author="Brianna Muleski" w:date="2015-09-14T13:30:00Z">
        <w:r w:rsidR="004F1B64" w:rsidDel="00A24D98">
          <w:rPr>
            <w:rFonts w:ascii="Times New Roman" w:hAnsi="Times New Roman" w:cs="Times New Roman"/>
            <w:sz w:val="24"/>
            <w:szCs w:val="24"/>
          </w:rPr>
          <w:delText>proved</w:delText>
        </w:r>
      </w:del>
      <w:r w:rsidR="004F1B64">
        <w:rPr>
          <w:rFonts w:ascii="Times New Roman" w:hAnsi="Times New Roman" w:cs="Times New Roman"/>
          <w:sz w:val="24"/>
          <w:szCs w:val="24"/>
        </w:rPr>
        <w:t xml:space="preserve"> enough return on investment.</w:t>
      </w:r>
    </w:p>
    <w:p w14:paraId="26AE3139" w14:textId="77777777" w:rsidR="00522A54" w:rsidRDefault="00522A54" w:rsidP="00563318">
      <w:pPr>
        <w:rPr>
          <w:rFonts w:ascii="Times New Roman" w:hAnsi="Times New Roman" w:cs="Times New Roman"/>
          <w:sz w:val="24"/>
          <w:szCs w:val="24"/>
        </w:rPr>
      </w:pPr>
    </w:p>
    <w:p w14:paraId="03A3148E" w14:textId="77777777" w:rsidR="00522A54" w:rsidRDefault="00522A54" w:rsidP="00522A54">
      <w:pPr>
        <w:rPr>
          <w:rFonts w:ascii="Times New Roman" w:hAnsi="Times New Roman" w:cs="Times New Roman"/>
          <w:sz w:val="32"/>
          <w:szCs w:val="32"/>
        </w:rPr>
      </w:pPr>
      <w:r>
        <w:rPr>
          <w:rFonts w:ascii="Times New Roman" w:hAnsi="Times New Roman" w:cs="Times New Roman"/>
          <w:sz w:val="24"/>
          <w:szCs w:val="24"/>
        </w:rPr>
        <w:t>To the untrained eye, it might look like every part of the testing should be automated. This is simply not a realistic expectation. Even the most testing focused companies are not trying to achieve 100 percent coverage of for their automated tests. It is neither cost efficient nor realistic to strive for that wide of coverage, at least in today’s world.</w:t>
      </w:r>
    </w:p>
    <w:p w14:paraId="14E98C5E" w14:textId="77777777" w:rsidR="00A24D98" w:rsidRDefault="00A24D98" w:rsidP="00522A54">
      <w:pPr>
        <w:rPr>
          <w:ins w:id="33" w:author="Brianna Muleski" w:date="2015-09-14T13:31:00Z"/>
          <w:rFonts w:ascii="Times New Roman" w:hAnsi="Times New Roman" w:cs="Times New Roman"/>
          <w:sz w:val="32"/>
          <w:szCs w:val="32"/>
        </w:rPr>
      </w:pPr>
    </w:p>
    <w:p w14:paraId="76E24743" w14:textId="77777777" w:rsidR="00A24D98" w:rsidRPr="00522A54" w:rsidRDefault="00A24D98" w:rsidP="00522A54">
      <w:pPr>
        <w:rPr>
          <w:rFonts w:ascii="Times New Roman" w:hAnsi="Times New Roman" w:cs="Times New Roman"/>
          <w:sz w:val="32"/>
          <w:szCs w:val="32"/>
        </w:rPr>
      </w:pPr>
    </w:p>
    <w:p w14:paraId="2B8CBC1C" w14:textId="77777777" w:rsidR="00022973" w:rsidRPr="00022973" w:rsidRDefault="00022973" w:rsidP="00022973">
      <w:pPr>
        <w:spacing w:line="240" w:lineRule="auto"/>
        <w:rPr>
          <w:rFonts w:ascii="Times New Roman" w:hAnsi="Times New Roman" w:cs="Times New Roman"/>
          <w:b/>
          <w:sz w:val="32"/>
          <w:szCs w:val="32"/>
        </w:rPr>
      </w:pPr>
      <w:r>
        <w:rPr>
          <w:rFonts w:ascii="Times New Roman" w:hAnsi="Times New Roman" w:cs="Times New Roman"/>
          <w:b/>
          <w:sz w:val="32"/>
          <w:szCs w:val="32"/>
        </w:rPr>
        <w:t>Automating a Manual Test</w:t>
      </w:r>
    </w:p>
    <w:p w14:paraId="511954DD" w14:textId="77777777" w:rsidR="00022973" w:rsidRDefault="00022973" w:rsidP="00022973">
      <w:pPr>
        <w:spacing w:line="240" w:lineRule="auto"/>
        <w:rPr>
          <w:rFonts w:ascii="Times New Roman" w:hAnsi="Times New Roman" w:cs="Times New Roman"/>
          <w:sz w:val="24"/>
          <w:szCs w:val="24"/>
        </w:rPr>
      </w:pPr>
    </w:p>
    <w:p w14:paraId="53D98231" w14:textId="77777777" w:rsidR="00022973" w:rsidRDefault="00022973" w:rsidP="00022973">
      <w:pPr>
        <w:spacing w:line="240" w:lineRule="auto"/>
        <w:rPr>
          <w:rFonts w:ascii="Times New Roman" w:hAnsi="Times New Roman" w:cs="Times New Roman"/>
          <w:sz w:val="24"/>
          <w:szCs w:val="24"/>
        </w:rPr>
      </w:pPr>
      <w:r>
        <w:rPr>
          <w:rFonts w:ascii="Times New Roman" w:hAnsi="Times New Roman" w:cs="Times New Roman"/>
          <w:sz w:val="24"/>
          <w:szCs w:val="24"/>
        </w:rPr>
        <w:t>To become a successful automation engineer, a strong understanding of how to execute a manual test script is needed. A good automation script should be imitating exactly what a manual tester would do, just do it automatically to save time.</w:t>
      </w:r>
      <w:r w:rsidR="00B95E6E">
        <w:rPr>
          <w:rFonts w:ascii="Times New Roman" w:hAnsi="Times New Roman" w:cs="Times New Roman"/>
          <w:sz w:val="24"/>
          <w:szCs w:val="24"/>
        </w:rPr>
        <w:t xml:space="preserve"> Keeping this in mind, it is fair to say that the differences between creating a manual test and an automated test are actually quite small.</w:t>
      </w:r>
    </w:p>
    <w:p w14:paraId="5A647ED2" w14:textId="77777777" w:rsidR="00B95E6E" w:rsidRDefault="00B95E6E" w:rsidP="00022973">
      <w:pPr>
        <w:spacing w:line="240" w:lineRule="auto"/>
        <w:rPr>
          <w:rFonts w:ascii="Times New Roman" w:hAnsi="Times New Roman" w:cs="Times New Roman"/>
          <w:sz w:val="24"/>
          <w:szCs w:val="24"/>
        </w:rPr>
      </w:pPr>
    </w:p>
    <w:p w14:paraId="5C622324" w14:textId="77777777" w:rsidR="00B420C5" w:rsidRDefault="00B95E6E" w:rsidP="00022973">
      <w:pPr>
        <w:spacing w:line="240" w:lineRule="auto"/>
        <w:rPr>
          <w:rFonts w:ascii="Times New Roman" w:hAnsi="Times New Roman" w:cs="Times New Roman"/>
          <w:sz w:val="24"/>
          <w:szCs w:val="24"/>
        </w:rPr>
      </w:pPr>
      <w:r>
        <w:rPr>
          <w:rFonts w:ascii="Times New Roman" w:hAnsi="Times New Roman" w:cs="Times New Roman"/>
          <w:sz w:val="24"/>
          <w:szCs w:val="24"/>
        </w:rPr>
        <w:t xml:space="preserve">In fact, if a company is looking to start automating portions of its testing process, the best way to start would be taking a manual script and recreating the steps one by one. With an effective </w:t>
      </w:r>
      <w:r w:rsidR="00B420C5">
        <w:rPr>
          <w:rFonts w:ascii="Times New Roman" w:hAnsi="Times New Roman" w:cs="Times New Roman"/>
          <w:sz w:val="24"/>
          <w:szCs w:val="24"/>
        </w:rPr>
        <w:t xml:space="preserve">tool and someone that knows how to use it, this will not be a problem. Most automation software involves little to no knowledge of actual coding to use, though it does not hurt to have someone with at least a rudimentary understanding of coding. </w:t>
      </w:r>
    </w:p>
    <w:p w14:paraId="3BEB08A6" w14:textId="77777777" w:rsidR="00B420C5" w:rsidRDefault="00B420C5" w:rsidP="00022973">
      <w:pPr>
        <w:spacing w:line="240" w:lineRule="auto"/>
        <w:rPr>
          <w:rFonts w:ascii="Times New Roman" w:hAnsi="Times New Roman" w:cs="Times New Roman"/>
          <w:sz w:val="24"/>
          <w:szCs w:val="24"/>
        </w:rPr>
      </w:pPr>
    </w:p>
    <w:p w14:paraId="42B7A9B6" w14:textId="7A599D37" w:rsidR="00B420C5" w:rsidRDefault="00B420C5" w:rsidP="00022973">
      <w:pPr>
        <w:spacing w:line="240" w:lineRule="auto"/>
        <w:rPr>
          <w:rFonts w:ascii="Times New Roman" w:hAnsi="Times New Roman" w:cs="Times New Roman"/>
          <w:sz w:val="24"/>
          <w:szCs w:val="24"/>
        </w:rPr>
      </w:pPr>
      <w:r>
        <w:rPr>
          <w:rFonts w:ascii="Times New Roman" w:hAnsi="Times New Roman" w:cs="Times New Roman"/>
          <w:sz w:val="24"/>
          <w:szCs w:val="24"/>
        </w:rPr>
        <w:t>Some manual scripts will be easier to automate than others. A simple test to make sure pages of a website are loading and all the input fields and buttons are working will be easy</w:t>
      </w:r>
      <w:ins w:id="34" w:author="Brianna Muleski" w:date="2015-09-14T13:33:00Z">
        <w:r w:rsidR="00F3282E">
          <w:rPr>
            <w:rFonts w:ascii="Times New Roman" w:hAnsi="Times New Roman" w:cs="Times New Roman"/>
            <w:sz w:val="24"/>
            <w:szCs w:val="24"/>
          </w:rPr>
          <w:t xml:space="preserve"> to create</w:t>
        </w:r>
      </w:ins>
      <w:r>
        <w:rPr>
          <w:rFonts w:ascii="Times New Roman" w:hAnsi="Times New Roman" w:cs="Times New Roman"/>
          <w:sz w:val="24"/>
          <w:szCs w:val="24"/>
        </w:rPr>
        <w:t xml:space="preserve">. </w:t>
      </w:r>
      <w:r w:rsidR="00417A73">
        <w:rPr>
          <w:rFonts w:ascii="Times New Roman" w:hAnsi="Times New Roman" w:cs="Times New Roman"/>
          <w:sz w:val="24"/>
          <w:szCs w:val="24"/>
        </w:rPr>
        <w:t>Some tests may require additional validations. For example, an online store might want to test their checkout process to make sure totals are being calculated corre</w:t>
      </w:r>
      <w:r w:rsidR="00535FC5">
        <w:rPr>
          <w:rFonts w:ascii="Times New Roman" w:hAnsi="Times New Roman" w:cs="Times New Roman"/>
          <w:sz w:val="24"/>
          <w:szCs w:val="24"/>
        </w:rPr>
        <w:t xml:space="preserve">ctly. This will require the </w:t>
      </w:r>
      <w:r w:rsidR="00535FC5">
        <w:rPr>
          <w:rFonts w:ascii="Times New Roman" w:hAnsi="Times New Roman" w:cs="Times New Roman"/>
          <w:sz w:val="24"/>
          <w:szCs w:val="24"/>
        </w:rPr>
        <w:lastRenderedPageBreak/>
        <w:t>automation</w:t>
      </w:r>
      <w:r w:rsidR="00417A73">
        <w:rPr>
          <w:rFonts w:ascii="Times New Roman" w:hAnsi="Times New Roman" w:cs="Times New Roman"/>
          <w:sz w:val="24"/>
          <w:szCs w:val="24"/>
        </w:rPr>
        <w:t xml:space="preserve"> engineer to make variables to store the correct values, so a basic knowledge of coding will be needed.</w:t>
      </w:r>
    </w:p>
    <w:p w14:paraId="1AF68A0E" w14:textId="77777777" w:rsidR="00022973" w:rsidRDefault="00022973" w:rsidP="007D63EC"/>
    <w:p w14:paraId="7F1AF3E1" w14:textId="77777777" w:rsidR="00022973" w:rsidRDefault="00022973" w:rsidP="007D63EC"/>
    <w:p w14:paraId="480AF2CD" w14:textId="77777777" w:rsidR="007D63EC" w:rsidRDefault="007D63EC" w:rsidP="007D63EC">
      <w:pPr>
        <w:rPr>
          <w:rFonts w:ascii="Times New Roman" w:hAnsi="Times New Roman" w:cs="Times New Roman"/>
          <w:b/>
          <w:sz w:val="32"/>
          <w:szCs w:val="32"/>
        </w:rPr>
      </w:pPr>
      <w:r>
        <w:rPr>
          <w:rFonts w:ascii="Times New Roman" w:hAnsi="Times New Roman" w:cs="Times New Roman"/>
          <w:b/>
          <w:sz w:val="32"/>
          <w:szCs w:val="32"/>
        </w:rPr>
        <w:t>Creating Object-Oriented Automated Scripts</w:t>
      </w:r>
    </w:p>
    <w:p w14:paraId="67118A3F" w14:textId="77777777" w:rsidR="007D63EC" w:rsidRDefault="007D63EC" w:rsidP="007D63EC">
      <w:pPr>
        <w:rPr>
          <w:rFonts w:ascii="Times New Roman" w:hAnsi="Times New Roman" w:cs="Times New Roman"/>
          <w:sz w:val="24"/>
          <w:szCs w:val="24"/>
        </w:rPr>
      </w:pPr>
    </w:p>
    <w:p w14:paraId="26F182AE" w14:textId="77777777" w:rsidR="007D63EC" w:rsidRDefault="007D63EC" w:rsidP="007D63EC">
      <w:pPr>
        <w:rPr>
          <w:rFonts w:ascii="Times New Roman" w:hAnsi="Times New Roman" w:cs="Times New Roman"/>
          <w:sz w:val="24"/>
          <w:szCs w:val="24"/>
        </w:rPr>
      </w:pPr>
      <w:r>
        <w:rPr>
          <w:rFonts w:ascii="Times New Roman" w:hAnsi="Times New Roman" w:cs="Times New Roman"/>
          <w:sz w:val="24"/>
          <w:szCs w:val="24"/>
        </w:rPr>
        <w:t>These days, any programmer</w:t>
      </w:r>
      <w:r w:rsidR="00E75AAF">
        <w:rPr>
          <w:rFonts w:ascii="Times New Roman" w:hAnsi="Times New Roman" w:cs="Times New Roman"/>
          <w:sz w:val="24"/>
          <w:szCs w:val="24"/>
        </w:rPr>
        <w:t xml:space="preserve"> worth their salt</w:t>
      </w:r>
      <w:r>
        <w:rPr>
          <w:rFonts w:ascii="Times New Roman" w:hAnsi="Times New Roman" w:cs="Times New Roman"/>
          <w:sz w:val="24"/>
          <w:szCs w:val="24"/>
        </w:rPr>
        <w:t xml:space="preserve"> will tell you the only way to write code is in an object-oriented fashion. Anything else is confusing, hard to follow, and quite frankly bad programming. Similarly, the only real way to write automation scripts is in an object-oriented manner.</w:t>
      </w:r>
    </w:p>
    <w:p w14:paraId="1A2F275A" w14:textId="77777777" w:rsidR="00AE4A5B" w:rsidRDefault="00AE4A5B" w:rsidP="007D63EC">
      <w:pPr>
        <w:rPr>
          <w:rFonts w:ascii="Times New Roman" w:hAnsi="Times New Roman" w:cs="Times New Roman"/>
          <w:sz w:val="24"/>
          <w:szCs w:val="24"/>
        </w:rPr>
      </w:pPr>
    </w:p>
    <w:p w14:paraId="1E056EE1" w14:textId="305CA8C7" w:rsidR="007D63EC" w:rsidRDefault="007D63EC" w:rsidP="007D63EC">
      <w:pPr>
        <w:rPr>
          <w:ins w:id="35" w:author="Brianna Muleski" w:date="2015-09-19T12:38:00Z"/>
          <w:rFonts w:ascii="Times New Roman" w:hAnsi="Times New Roman" w:cs="Times New Roman"/>
          <w:sz w:val="24"/>
          <w:szCs w:val="24"/>
        </w:rPr>
      </w:pPr>
      <w:r>
        <w:rPr>
          <w:rFonts w:ascii="Times New Roman" w:hAnsi="Times New Roman" w:cs="Times New Roman"/>
          <w:sz w:val="24"/>
          <w:szCs w:val="24"/>
        </w:rPr>
        <w:t>When writing code, programmers make sub routines and call upon them as needed. This practice helps to avoid copying sections of code multiple times and makes the code more readable to anyone outside the project. Most automation software allows for the c</w:t>
      </w:r>
      <w:r w:rsidR="00C257AE">
        <w:rPr>
          <w:rFonts w:ascii="Times New Roman" w:hAnsi="Times New Roman" w:cs="Times New Roman"/>
          <w:sz w:val="24"/>
          <w:szCs w:val="24"/>
        </w:rPr>
        <w:t>reation of sub</w:t>
      </w:r>
      <w:r>
        <w:rPr>
          <w:rFonts w:ascii="Times New Roman" w:hAnsi="Times New Roman" w:cs="Times New Roman"/>
          <w:sz w:val="24"/>
          <w:szCs w:val="24"/>
        </w:rPr>
        <w:t>tests that can be called just like a sub</w:t>
      </w:r>
      <w:del w:id="36" w:author="Brianna Muleski" w:date="2015-09-14T13:38:00Z">
        <w:r w:rsidDel="00F3282E">
          <w:rPr>
            <w:rFonts w:ascii="Times New Roman" w:hAnsi="Times New Roman" w:cs="Times New Roman"/>
            <w:sz w:val="24"/>
            <w:szCs w:val="24"/>
          </w:rPr>
          <w:delText xml:space="preserve"> </w:delText>
        </w:r>
      </w:del>
      <w:r>
        <w:rPr>
          <w:rFonts w:ascii="Times New Roman" w:hAnsi="Times New Roman" w:cs="Times New Roman"/>
          <w:sz w:val="24"/>
          <w:szCs w:val="24"/>
        </w:rPr>
        <w:t xml:space="preserve">routine. For example, </w:t>
      </w:r>
      <w:r w:rsidR="00535FC5">
        <w:rPr>
          <w:rFonts w:ascii="Times New Roman" w:hAnsi="Times New Roman" w:cs="Times New Roman"/>
          <w:sz w:val="24"/>
          <w:szCs w:val="24"/>
        </w:rPr>
        <w:t>if an automation</w:t>
      </w:r>
      <w:r w:rsidR="00A20544">
        <w:rPr>
          <w:rFonts w:ascii="Times New Roman" w:hAnsi="Times New Roman" w:cs="Times New Roman"/>
          <w:sz w:val="24"/>
          <w:szCs w:val="24"/>
        </w:rPr>
        <w:t xml:space="preserve"> engineer is writing scripts to test a company’s website, he m</w:t>
      </w:r>
      <w:r w:rsidR="00C257AE">
        <w:rPr>
          <w:rFonts w:ascii="Times New Roman" w:hAnsi="Times New Roman" w:cs="Times New Roman"/>
          <w:sz w:val="24"/>
          <w:szCs w:val="24"/>
        </w:rPr>
        <w:t>ight want to create a login sub</w:t>
      </w:r>
      <w:r w:rsidR="00A20544">
        <w:rPr>
          <w:rFonts w:ascii="Times New Roman" w:hAnsi="Times New Roman" w:cs="Times New Roman"/>
          <w:sz w:val="24"/>
          <w:szCs w:val="24"/>
        </w:rPr>
        <w:t>test. Now every time he needs to test functionality of anything that requires logging into the website</w:t>
      </w:r>
      <w:r w:rsidR="00C257AE">
        <w:rPr>
          <w:rFonts w:ascii="Times New Roman" w:hAnsi="Times New Roman" w:cs="Times New Roman"/>
          <w:sz w:val="24"/>
          <w:szCs w:val="24"/>
        </w:rPr>
        <w:t xml:space="preserve">, all he has to do is call the login subtest. </w:t>
      </w:r>
    </w:p>
    <w:p w14:paraId="6FFD570A" w14:textId="77777777" w:rsidR="00725EDC" w:rsidRDefault="00725EDC" w:rsidP="007D63EC">
      <w:pPr>
        <w:rPr>
          <w:rFonts w:ascii="Times New Roman" w:hAnsi="Times New Roman" w:cs="Times New Roman"/>
          <w:sz w:val="24"/>
          <w:szCs w:val="24"/>
        </w:rPr>
      </w:pPr>
    </w:p>
    <w:p w14:paraId="517B76A5" w14:textId="77777777" w:rsidR="008C4952" w:rsidRDefault="00C257AE" w:rsidP="007D63EC">
      <w:pPr>
        <w:rPr>
          <w:ins w:id="37" w:author="Brianna Muleski" w:date="2015-09-19T12:38:00Z"/>
          <w:rFonts w:ascii="Times New Roman" w:hAnsi="Times New Roman" w:cs="Times New Roman"/>
          <w:sz w:val="24"/>
          <w:szCs w:val="24"/>
        </w:rPr>
      </w:pPr>
      <w:r>
        <w:rPr>
          <w:rFonts w:ascii="Times New Roman" w:hAnsi="Times New Roman" w:cs="Times New Roman"/>
          <w:sz w:val="24"/>
          <w:szCs w:val="24"/>
        </w:rPr>
        <w:t>This saves countless hours of redoing the same set of steps over and over again, not to mention making the script look nice and clean.</w:t>
      </w:r>
      <w:r w:rsidR="008C4952">
        <w:rPr>
          <w:rFonts w:ascii="Times New Roman" w:hAnsi="Times New Roman" w:cs="Times New Roman"/>
          <w:sz w:val="24"/>
          <w:szCs w:val="24"/>
        </w:rPr>
        <w:t xml:space="preserve"> Making good scripts is a key element to having a good testing process. Without good, object-oriented scripts, automation testing is hardly even worth the effort.</w:t>
      </w:r>
    </w:p>
    <w:p w14:paraId="65010A0D" w14:textId="77777777" w:rsidR="00725EDC" w:rsidRPr="007D63EC" w:rsidRDefault="00725EDC" w:rsidP="007D63EC">
      <w:pPr>
        <w:rPr>
          <w:rFonts w:ascii="Times New Roman" w:hAnsi="Times New Roman" w:cs="Times New Roman"/>
          <w:sz w:val="24"/>
          <w:szCs w:val="24"/>
        </w:rPr>
      </w:pPr>
    </w:p>
    <w:p w14:paraId="088367AB" w14:textId="77777777" w:rsidR="00022973" w:rsidRDefault="00E75AAF" w:rsidP="000B19AA">
      <w:pPr>
        <w:spacing w:line="240" w:lineRule="auto"/>
        <w:rPr>
          <w:rFonts w:ascii="Times New Roman" w:hAnsi="Times New Roman" w:cs="Times New Roman"/>
          <w:sz w:val="32"/>
          <w:szCs w:val="32"/>
        </w:rPr>
      </w:pPr>
      <w:r>
        <w:rPr>
          <w:rFonts w:ascii="Times New Roman" w:hAnsi="Times New Roman" w:cs="Times New Roman"/>
          <w:sz w:val="24"/>
          <w:szCs w:val="24"/>
        </w:rPr>
        <w:t xml:space="preserve">It is also worthwhile to note that not all testing software allows for the creation of subroutines. Some of the more outdated ones lack this feature. </w:t>
      </w:r>
      <w:r w:rsidR="00FD2088">
        <w:rPr>
          <w:rFonts w:ascii="Times New Roman" w:hAnsi="Times New Roman" w:cs="Times New Roman"/>
          <w:sz w:val="24"/>
          <w:szCs w:val="24"/>
        </w:rPr>
        <w:t>While these cheaper options might be suitable for a smaller company, any company that wants to automate a good portion of their testing should steer clear.</w:t>
      </w:r>
    </w:p>
    <w:p w14:paraId="342CC8CA" w14:textId="77777777" w:rsidR="00563318" w:rsidRDefault="00563318" w:rsidP="000B19AA">
      <w:pPr>
        <w:spacing w:line="240" w:lineRule="auto"/>
        <w:rPr>
          <w:rFonts w:ascii="Times New Roman" w:hAnsi="Times New Roman" w:cs="Times New Roman"/>
          <w:sz w:val="32"/>
          <w:szCs w:val="32"/>
        </w:rPr>
      </w:pPr>
    </w:p>
    <w:p w14:paraId="351FB3AB" w14:textId="77777777" w:rsidR="00563318" w:rsidRPr="00563318" w:rsidRDefault="00563318" w:rsidP="000B19AA">
      <w:pPr>
        <w:spacing w:line="240" w:lineRule="auto"/>
        <w:rPr>
          <w:rFonts w:ascii="Times New Roman" w:hAnsi="Times New Roman" w:cs="Times New Roman"/>
          <w:sz w:val="32"/>
          <w:szCs w:val="32"/>
        </w:rPr>
      </w:pPr>
    </w:p>
    <w:p w14:paraId="1C3C6923" w14:textId="77777777" w:rsidR="004E6CB8" w:rsidRDefault="00522A54" w:rsidP="000B19AA">
      <w:pPr>
        <w:spacing w:line="240" w:lineRule="auto"/>
        <w:rPr>
          <w:rFonts w:ascii="Times New Roman" w:hAnsi="Times New Roman" w:cs="Times New Roman"/>
          <w:b/>
          <w:sz w:val="32"/>
          <w:szCs w:val="32"/>
        </w:rPr>
      </w:pPr>
      <w:r>
        <w:rPr>
          <w:rFonts w:ascii="Times New Roman" w:hAnsi="Times New Roman" w:cs="Times New Roman"/>
          <w:b/>
          <w:sz w:val="32"/>
          <w:szCs w:val="32"/>
        </w:rPr>
        <w:t>Right Tool for the Job</w:t>
      </w:r>
    </w:p>
    <w:p w14:paraId="549A182A" w14:textId="77777777" w:rsidR="004E6CB8" w:rsidRDefault="004E6CB8" w:rsidP="000B19AA">
      <w:pPr>
        <w:spacing w:line="240" w:lineRule="auto"/>
        <w:rPr>
          <w:rFonts w:ascii="Times New Roman" w:hAnsi="Times New Roman" w:cs="Times New Roman"/>
          <w:b/>
          <w:sz w:val="32"/>
          <w:szCs w:val="32"/>
        </w:rPr>
      </w:pPr>
    </w:p>
    <w:p w14:paraId="369DE2CB" w14:textId="77777777" w:rsidR="009B3B36" w:rsidRDefault="00522A54" w:rsidP="000B19AA">
      <w:pPr>
        <w:spacing w:line="240" w:lineRule="auto"/>
        <w:rPr>
          <w:rFonts w:ascii="Times New Roman" w:hAnsi="Times New Roman" w:cs="Times New Roman"/>
          <w:sz w:val="24"/>
          <w:szCs w:val="24"/>
        </w:rPr>
      </w:pPr>
      <w:r>
        <w:rPr>
          <w:rFonts w:ascii="Times New Roman" w:hAnsi="Times New Roman" w:cs="Times New Roman"/>
          <w:sz w:val="24"/>
          <w:szCs w:val="24"/>
        </w:rPr>
        <w:t>A good tradesman is no</w:t>
      </w:r>
      <w:r w:rsidR="009B3B36">
        <w:rPr>
          <w:rFonts w:ascii="Times New Roman" w:hAnsi="Times New Roman" w:cs="Times New Roman"/>
          <w:sz w:val="24"/>
          <w:szCs w:val="24"/>
        </w:rPr>
        <w:t xml:space="preserve">thing without his or her tools and the </w:t>
      </w:r>
      <w:r>
        <w:rPr>
          <w:rFonts w:ascii="Times New Roman" w:hAnsi="Times New Roman" w:cs="Times New Roman"/>
          <w:sz w:val="24"/>
          <w:szCs w:val="24"/>
        </w:rPr>
        <w:t>right tool can make all the difference</w:t>
      </w:r>
      <w:r w:rsidR="009B3B36">
        <w:rPr>
          <w:rFonts w:ascii="Times New Roman" w:hAnsi="Times New Roman" w:cs="Times New Roman"/>
          <w:sz w:val="24"/>
          <w:szCs w:val="24"/>
        </w:rPr>
        <w:t xml:space="preserve"> in the world</w:t>
      </w:r>
      <w:r>
        <w:rPr>
          <w:rFonts w:ascii="Times New Roman" w:hAnsi="Times New Roman" w:cs="Times New Roman"/>
          <w:sz w:val="24"/>
          <w:szCs w:val="24"/>
        </w:rPr>
        <w:t xml:space="preserve"> when used properly</w:t>
      </w:r>
      <w:r w:rsidR="009B3B3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B3B36">
        <w:rPr>
          <w:rFonts w:ascii="Times New Roman" w:hAnsi="Times New Roman" w:cs="Times New Roman"/>
          <w:sz w:val="24"/>
          <w:szCs w:val="24"/>
        </w:rPr>
        <w:t>Telerik’s</w:t>
      </w:r>
      <w:proofErr w:type="spellEnd"/>
      <w:r w:rsidR="009B3B36">
        <w:rPr>
          <w:rFonts w:ascii="Times New Roman" w:hAnsi="Times New Roman" w:cs="Times New Roman"/>
          <w:sz w:val="24"/>
          <w:szCs w:val="24"/>
        </w:rPr>
        <w:t xml:space="preserve"> </w:t>
      </w:r>
      <w:r w:rsidR="00686EE5" w:rsidRPr="00F3282E">
        <w:rPr>
          <w:rFonts w:ascii="Times New Roman" w:hAnsi="Times New Roman" w:cs="Times New Roman"/>
          <w:i/>
          <w:sz w:val="24"/>
          <w:szCs w:val="24"/>
          <w:rPrChange w:id="38" w:author="Brianna Muleski" w:date="2015-09-14T13:38:00Z">
            <w:rPr>
              <w:rFonts w:ascii="Times New Roman" w:hAnsi="Times New Roman" w:cs="Times New Roman"/>
              <w:sz w:val="24"/>
              <w:szCs w:val="24"/>
            </w:rPr>
          </w:rPrChange>
        </w:rPr>
        <w:t>Test Studio</w:t>
      </w:r>
      <w:r w:rsidR="00686EE5">
        <w:rPr>
          <w:rFonts w:ascii="Times New Roman" w:hAnsi="Times New Roman" w:cs="Times New Roman"/>
          <w:sz w:val="24"/>
          <w:szCs w:val="24"/>
        </w:rPr>
        <w:t xml:space="preserve"> is a popular</w:t>
      </w:r>
      <w:del w:id="39" w:author="Brianna Muleski" w:date="2015-09-14T13:39:00Z">
        <w:r w:rsidR="009B3B36" w:rsidDel="00F3282E">
          <w:rPr>
            <w:rFonts w:ascii="Times New Roman" w:hAnsi="Times New Roman" w:cs="Times New Roman"/>
            <w:sz w:val="24"/>
            <w:szCs w:val="24"/>
          </w:rPr>
          <w:delText>,</w:delText>
        </w:r>
      </w:del>
      <w:r w:rsidR="009B3B36">
        <w:rPr>
          <w:rFonts w:ascii="Times New Roman" w:hAnsi="Times New Roman" w:cs="Times New Roman"/>
          <w:sz w:val="24"/>
          <w:szCs w:val="24"/>
        </w:rPr>
        <w:t xml:space="preserve"> and effective</w:t>
      </w:r>
      <w:r w:rsidR="00686EE5">
        <w:rPr>
          <w:rFonts w:ascii="Times New Roman" w:hAnsi="Times New Roman" w:cs="Times New Roman"/>
          <w:sz w:val="24"/>
          <w:szCs w:val="24"/>
        </w:rPr>
        <w:t xml:space="preserve"> tool </w:t>
      </w:r>
      <w:r w:rsidR="00686EE5">
        <w:rPr>
          <w:rFonts w:ascii="Times New Roman" w:hAnsi="Times New Roman" w:cs="Times New Roman"/>
          <w:sz w:val="24"/>
          <w:szCs w:val="24"/>
        </w:rPr>
        <w:lastRenderedPageBreak/>
        <w:t xml:space="preserve">for making and executing automated testing scripts. Using this tool to create basic smoke tests is very easy. </w:t>
      </w:r>
      <w:r w:rsidR="009B3B36">
        <w:rPr>
          <w:rFonts w:ascii="Times New Roman" w:hAnsi="Times New Roman" w:cs="Times New Roman"/>
          <w:sz w:val="24"/>
          <w:szCs w:val="24"/>
        </w:rPr>
        <w:t xml:space="preserve">That does not mean that a person without experience will be able to pick the tool up and start pumping out automated scripts the same day. Learning to use </w:t>
      </w:r>
      <w:r w:rsidR="009B3B36" w:rsidRPr="00F3282E">
        <w:rPr>
          <w:rFonts w:ascii="Times New Roman" w:hAnsi="Times New Roman" w:cs="Times New Roman"/>
          <w:i/>
          <w:sz w:val="24"/>
          <w:szCs w:val="24"/>
          <w:rPrChange w:id="40" w:author="Brianna Muleski" w:date="2015-09-14T13:39:00Z">
            <w:rPr>
              <w:rFonts w:ascii="Times New Roman" w:hAnsi="Times New Roman" w:cs="Times New Roman"/>
              <w:sz w:val="24"/>
              <w:szCs w:val="24"/>
            </w:rPr>
          </w:rPrChange>
        </w:rPr>
        <w:t>Test Studio</w:t>
      </w:r>
      <w:r w:rsidR="009B3B36">
        <w:rPr>
          <w:rFonts w:ascii="Times New Roman" w:hAnsi="Times New Roman" w:cs="Times New Roman"/>
          <w:sz w:val="24"/>
          <w:szCs w:val="24"/>
        </w:rPr>
        <w:t xml:space="preserve"> effectively takes some training and hands on experience. </w:t>
      </w:r>
    </w:p>
    <w:p w14:paraId="62124FEC" w14:textId="77777777" w:rsidR="009B3B36" w:rsidRDefault="009B3B36" w:rsidP="000B19AA">
      <w:pPr>
        <w:spacing w:line="240" w:lineRule="auto"/>
        <w:rPr>
          <w:rFonts w:ascii="Times New Roman" w:hAnsi="Times New Roman" w:cs="Times New Roman"/>
          <w:sz w:val="24"/>
          <w:szCs w:val="24"/>
        </w:rPr>
      </w:pPr>
    </w:p>
    <w:p w14:paraId="73910A31" w14:textId="77777777" w:rsidR="00522A54" w:rsidRDefault="009B3B36" w:rsidP="000B19AA">
      <w:pPr>
        <w:spacing w:line="240" w:lineRule="auto"/>
        <w:rPr>
          <w:ins w:id="41" w:author="Brianna Muleski" w:date="2015-09-19T12:38:00Z"/>
          <w:rFonts w:ascii="Times New Roman" w:hAnsi="Times New Roman" w:cs="Times New Roman"/>
          <w:sz w:val="24"/>
          <w:szCs w:val="24"/>
        </w:rPr>
      </w:pPr>
      <w:r>
        <w:rPr>
          <w:rFonts w:ascii="Times New Roman" w:hAnsi="Times New Roman" w:cs="Times New Roman"/>
          <w:sz w:val="24"/>
          <w:szCs w:val="24"/>
        </w:rPr>
        <w:t xml:space="preserve">Here is how </w:t>
      </w:r>
      <w:r w:rsidRPr="00F3282E">
        <w:rPr>
          <w:rFonts w:ascii="Times New Roman" w:hAnsi="Times New Roman" w:cs="Times New Roman"/>
          <w:i/>
          <w:sz w:val="24"/>
          <w:szCs w:val="24"/>
          <w:rPrChange w:id="42" w:author="Brianna Muleski" w:date="2015-09-14T13:39:00Z">
            <w:rPr>
              <w:rFonts w:ascii="Times New Roman" w:hAnsi="Times New Roman" w:cs="Times New Roman"/>
              <w:sz w:val="24"/>
              <w:szCs w:val="24"/>
            </w:rPr>
          </w:rPrChange>
        </w:rPr>
        <w:t>Test Studio</w:t>
      </w:r>
      <w:r>
        <w:rPr>
          <w:rFonts w:ascii="Times New Roman" w:hAnsi="Times New Roman" w:cs="Times New Roman"/>
          <w:sz w:val="24"/>
          <w:szCs w:val="24"/>
        </w:rPr>
        <w:t xml:space="preserve"> works. It </w:t>
      </w:r>
      <w:r w:rsidR="00686EE5">
        <w:rPr>
          <w:rFonts w:ascii="Times New Roman" w:hAnsi="Times New Roman" w:cs="Times New Roman"/>
          <w:sz w:val="24"/>
          <w:szCs w:val="24"/>
        </w:rPr>
        <w:t xml:space="preserve">will link to an open web browser and record steps that a user is doing. </w:t>
      </w:r>
      <w:commentRangeStart w:id="43"/>
      <w:r w:rsidR="00686EE5">
        <w:rPr>
          <w:rFonts w:ascii="Times New Roman" w:hAnsi="Times New Roman" w:cs="Times New Roman"/>
          <w:sz w:val="24"/>
          <w:szCs w:val="24"/>
        </w:rPr>
        <w:t xml:space="preserve">The image </w:t>
      </w:r>
      <w:r w:rsidR="00522A54">
        <w:rPr>
          <w:rFonts w:ascii="Times New Roman" w:hAnsi="Times New Roman" w:cs="Times New Roman"/>
          <w:sz w:val="24"/>
          <w:szCs w:val="24"/>
        </w:rPr>
        <w:t>on the next page shows</w:t>
      </w:r>
      <w:r w:rsidR="00686EE5">
        <w:rPr>
          <w:rFonts w:ascii="Times New Roman" w:hAnsi="Times New Roman" w:cs="Times New Roman"/>
          <w:sz w:val="24"/>
          <w:szCs w:val="24"/>
        </w:rPr>
        <w:t xml:space="preserve"> what a script looks like in </w:t>
      </w:r>
      <w:r w:rsidR="00686EE5" w:rsidRPr="00F3282E">
        <w:rPr>
          <w:rFonts w:ascii="Times New Roman" w:hAnsi="Times New Roman" w:cs="Times New Roman"/>
          <w:i/>
          <w:sz w:val="24"/>
          <w:szCs w:val="24"/>
          <w:rPrChange w:id="44" w:author="Brianna Muleski" w:date="2015-09-14T13:41:00Z">
            <w:rPr>
              <w:rFonts w:ascii="Times New Roman" w:hAnsi="Times New Roman" w:cs="Times New Roman"/>
              <w:sz w:val="24"/>
              <w:szCs w:val="24"/>
            </w:rPr>
          </w:rPrChange>
        </w:rPr>
        <w:t>Test Studio</w:t>
      </w:r>
      <w:r w:rsidR="00686EE5">
        <w:rPr>
          <w:rFonts w:ascii="Times New Roman" w:hAnsi="Times New Roman" w:cs="Times New Roman"/>
          <w:sz w:val="24"/>
          <w:szCs w:val="24"/>
        </w:rPr>
        <w:t>.</w:t>
      </w:r>
      <w:commentRangeEnd w:id="43"/>
      <w:r w:rsidR="00F3282E">
        <w:rPr>
          <w:rStyle w:val="CommentReference"/>
        </w:rPr>
        <w:commentReference w:id="43"/>
      </w:r>
    </w:p>
    <w:p w14:paraId="6A707AEB" w14:textId="77777777" w:rsidR="004256BA" w:rsidRDefault="004256BA" w:rsidP="000B19AA">
      <w:pPr>
        <w:spacing w:line="240" w:lineRule="auto"/>
        <w:rPr>
          <w:rFonts w:ascii="Times New Roman" w:hAnsi="Times New Roman" w:cs="Times New Roman"/>
          <w:sz w:val="24"/>
          <w:szCs w:val="24"/>
        </w:rPr>
      </w:pPr>
    </w:p>
    <w:p w14:paraId="1E40E480" w14:textId="77777777" w:rsidR="00686EE5" w:rsidRDefault="00686EE5" w:rsidP="00686EE5">
      <w:pPr>
        <w:keepNext/>
        <w:spacing w:line="240" w:lineRule="auto"/>
        <w:jc w:val="center"/>
      </w:pPr>
      <w:r>
        <w:rPr>
          <w:noProof/>
        </w:rPr>
        <w:drawing>
          <wp:inline distT="0" distB="0" distL="0" distR="0" wp14:anchorId="592D08DB" wp14:editId="2FB99306">
            <wp:extent cx="5172723" cy="3876675"/>
            <wp:effectExtent l="0" t="0" r="8890" b="0"/>
            <wp:docPr id="2" name="Picture 2" descr="http://www.telerik.com/sfimages/default-source/blogs/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lerik.com/sfimages/default-source/blogs/4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876" cy="3905269"/>
                    </a:xfrm>
                    <a:prstGeom prst="rect">
                      <a:avLst/>
                    </a:prstGeom>
                    <a:noFill/>
                    <a:ln>
                      <a:noFill/>
                    </a:ln>
                  </pic:spPr>
                </pic:pic>
              </a:graphicData>
            </a:graphic>
          </wp:inline>
        </w:drawing>
      </w:r>
    </w:p>
    <w:p w14:paraId="041E42E1" w14:textId="77777777" w:rsidR="00533B86" w:rsidRDefault="00533B86" w:rsidP="00686EE5">
      <w:pPr>
        <w:pStyle w:val="Caption"/>
        <w:jc w:val="center"/>
        <w:rPr>
          <w:ins w:id="45" w:author="Brianna Muleski" w:date="2015-09-19T12:11:00Z"/>
          <w:i w:val="0"/>
          <w:sz w:val="24"/>
        </w:rPr>
      </w:pPr>
    </w:p>
    <w:p w14:paraId="3A8ACF27" w14:textId="77777777" w:rsidR="00686EE5" w:rsidRPr="00F3282E" w:rsidRDefault="00686EE5" w:rsidP="00686EE5">
      <w:pPr>
        <w:pStyle w:val="Caption"/>
        <w:jc w:val="center"/>
        <w:rPr>
          <w:i w:val="0"/>
          <w:sz w:val="24"/>
          <w:rPrChange w:id="46" w:author="Brianna Muleski" w:date="2015-09-14T13:41:00Z">
            <w:rPr/>
          </w:rPrChange>
        </w:rPr>
      </w:pPr>
      <w:r w:rsidRPr="00F3282E">
        <w:rPr>
          <w:i w:val="0"/>
          <w:sz w:val="24"/>
          <w:rPrChange w:id="47" w:author="Brianna Muleski" w:date="2015-09-14T13:41:00Z">
            <w:rPr/>
          </w:rPrChange>
        </w:rPr>
        <w:t xml:space="preserve">Figure </w:t>
      </w:r>
      <w:r w:rsidR="003731C4" w:rsidRPr="00F3282E">
        <w:rPr>
          <w:i w:val="0"/>
          <w:sz w:val="24"/>
          <w:rPrChange w:id="48" w:author="Brianna Muleski" w:date="2015-09-14T13:41:00Z">
            <w:rPr/>
          </w:rPrChange>
        </w:rPr>
        <w:fldChar w:fldCharType="begin"/>
      </w:r>
      <w:r w:rsidR="003731C4" w:rsidRPr="00F3282E">
        <w:rPr>
          <w:i w:val="0"/>
          <w:sz w:val="24"/>
          <w:rPrChange w:id="49" w:author="Brianna Muleski" w:date="2015-09-14T13:41:00Z">
            <w:rPr/>
          </w:rPrChange>
        </w:rPr>
        <w:instrText xml:space="preserve"> SEQ Figure \* ARABIC </w:instrText>
      </w:r>
      <w:r w:rsidR="003731C4" w:rsidRPr="00F3282E">
        <w:rPr>
          <w:i w:val="0"/>
          <w:sz w:val="24"/>
          <w:rPrChange w:id="50" w:author="Brianna Muleski" w:date="2015-09-14T13:41:00Z">
            <w:rPr>
              <w:noProof/>
            </w:rPr>
          </w:rPrChange>
        </w:rPr>
        <w:fldChar w:fldCharType="separate"/>
      </w:r>
      <w:r w:rsidR="00A93E36" w:rsidRPr="00F3282E">
        <w:rPr>
          <w:i w:val="0"/>
          <w:noProof/>
          <w:sz w:val="24"/>
          <w:rPrChange w:id="51" w:author="Brianna Muleski" w:date="2015-09-14T13:41:00Z">
            <w:rPr>
              <w:noProof/>
            </w:rPr>
          </w:rPrChange>
        </w:rPr>
        <w:t>2</w:t>
      </w:r>
      <w:r w:rsidR="003731C4" w:rsidRPr="00F3282E">
        <w:rPr>
          <w:i w:val="0"/>
          <w:noProof/>
          <w:sz w:val="24"/>
          <w:rPrChange w:id="52" w:author="Brianna Muleski" w:date="2015-09-14T13:41:00Z">
            <w:rPr>
              <w:noProof/>
            </w:rPr>
          </w:rPrChange>
        </w:rPr>
        <w:fldChar w:fldCharType="end"/>
      </w:r>
      <w:r w:rsidRPr="00F3282E">
        <w:rPr>
          <w:i w:val="0"/>
          <w:sz w:val="24"/>
          <w:rPrChange w:id="53" w:author="Brianna Muleski" w:date="2015-09-14T13:41:00Z">
            <w:rPr/>
          </w:rPrChange>
        </w:rPr>
        <w:t xml:space="preserve">: A script in </w:t>
      </w:r>
      <w:proofErr w:type="spellStart"/>
      <w:r w:rsidRPr="00F3282E">
        <w:rPr>
          <w:i w:val="0"/>
          <w:sz w:val="24"/>
          <w:rPrChange w:id="54" w:author="Brianna Muleski" w:date="2015-09-14T13:41:00Z">
            <w:rPr/>
          </w:rPrChange>
        </w:rPr>
        <w:t>Telerik's</w:t>
      </w:r>
      <w:proofErr w:type="spellEnd"/>
      <w:r w:rsidRPr="00F3282E">
        <w:rPr>
          <w:i w:val="0"/>
          <w:sz w:val="24"/>
          <w:rPrChange w:id="55" w:author="Brianna Muleski" w:date="2015-09-14T13:41:00Z">
            <w:rPr/>
          </w:rPrChange>
        </w:rPr>
        <w:t xml:space="preserve"> </w:t>
      </w:r>
      <w:r w:rsidRPr="00F3282E">
        <w:rPr>
          <w:sz w:val="24"/>
          <w:rPrChange w:id="56" w:author="Brianna Muleski" w:date="2015-09-14T13:41:00Z">
            <w:rPr/>
          </w:rPrChange>
        </w:rPr>
        <w:t>Test Studio</w:t>
      </w:r>
      <w:r w:rsidR="00182670" w:rsidRPr="00F3282E">
        <w:rPr>
          <w:sz w:val="24"/>
          <w:rPrChange w:id="57" w:author="Brianna Muleski" w:date="2015-09-14T13:41:00Z">
            <w:rPr/>
          </w:rPrChange>
        </w:rPr>
        <w:t xml:space="preserve"> </w:t>
      </w:r>
      <w:r w:rsidR="00182670" w:rsidRPr="00F3282E">
        <w:rPr>
          <w:i w:val="0"/>
          <w:sz w:val="24"/>
          <w:rPrChange w:id="58" w:author="Brianna Muleski" w:date="2015-09-14T13:41:00Z">
            <w:rPr/>
          </w:rPrChange>
        </w:rPr>
        <w:t>[2]</w:t>
      </w:r>
    </w:p>
    <w:p w14:paraId="7A39DE09" w14:textId="77777777" w:rsidR="009B3B36" w:rsidRPr="009B3B36" w:rsidRDefault="009B3B36" w:rsidP="009B3B36"/>
    <w:p w14:paraId="1907FB6E" w14:textId="77777777" w:rsidR="00AE4A5B" w:rsidRDefault="00192EA4"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several ways to make a script using </w:t>
      </w:r>
      <w:r w:rsidRPr="00F3282E">
        <w:rPr>
          <w:rFonts w:ascii="Times New Roman" w:hAnsi="Times New Roman" w:cs="Times New Roman"/>
          <w:i/>
          <w:sz w:val="24"/>
          <w:szCs w:val="24"/>
          <w:rPrChange w:id="59" w:author="Brianna Muleski" w:date="2015-09-14T13:42:00Z">
            <w:rPr>
              <w:rFonts w:ascii="Times New Roman" w:hAnsi="Times New Roman" w:cs="Times New Roman"/>
              <w:sz w:val="24"/>
              <w:szCs w:val="24"/>
            </w:rPr>
          </w:rPrChange>
        </w:rPr>
        <w:t>Test Studio</w:t>
      </w:r>
      <w:r w:rsidR="00197B14">
        <w:rPr>
          <w:rFonts w:ascii="Times New Roman" w:hAnsi="Times New Roman" w:cs="Times New Roman"/>
          <w:sz w:val="24"/>
          <w:szCs w:val="24"/>
        </w:rPr>
        <w:t xml:space="preserve">. A user can </w:t>
      </w:r>
      <w:r w:rsidR="00AE4A5B">
        <w:rPr>
          <w:rFonts w:ascii="Times New Roman" w:hAnsi="Times New Roman" w:cs="Times New Roman"/>
          <w:sz w:val="24"/>
          <w:szCs w:val="24"/>
        </w:rPr>
        <w:t>execute</w:t>
      </w:r>
      <w:r w:rsidR="00197B14">
        <w:rPr>
          <w:rFonts w:ascii="Times New Roman" w:hAnsi="Times New Roman" w:cs="Times New Roman"/>
          <w:sz w:val="24"/>
          <w:szCs w:val="24"/>
        </w:rPr>
        <w:t xml:space="preserve"> steps </w:t>
      </w:r>
      <w:r w:rsidR="00CB0601">
        <w:rPr>
          <w:rFonts w:ascii="Times New Roman" w:hAnsi="Times New Roman" w:cs="Times New Roman"/>
          <w:sz w:val="24"/>
          <w:szCs w:val="24"/>
        </w:rPr>
        <w:t xml:space="preserve">that </w:t>
      </w:r>
      <w:r w:rsidR="00FD6B8F">
        <w:rPr>
          <w:rFonts w:ascii="Times New Roman" w:hAnsi="Times New Roman" w:cs="Times New Roman"/>
          <w:sz w:val="24"/>
          <w:szCs w:val="24"/>
        </w:rPr>
        <w:t>are part of a manual script</w:t>
      </w:r>
      <w:r w:rsidR="00197B14">
        <w:rPr>
          <w:rFonts w:ascii="Times New Roman" w:hAnsi="Times New Roman" w:cs="Times New Roman"/>
          <w:sz w:val="24"/>
          <w:szCs w:val="24"/>
        </w:rPr>
        <w:t xml:space="preserve"> on a webpage and </w:t>
      </w:r>
      <w:r w:rsidR="00CB0601">
        <w:rPr>
          <w:rFonts w:ascii="Times New Roman" w:hAnsi="Times New Roman" w:cs="Times New Roman"/>
          <w:sz w:val="24"/>
          <w:szCs w:val="24"/>
        </w:rPr>
        <w:t>the actions</w:t>
      </w:r>
      <w:r w:rsidR="00197B14">
        <w:rPr>
          <w:rFonts w:ascii="Times New Roman" w:hAnsi="Times New Roman" w:cs="Times New Roman"/>
          <w:sz w:val="24"/>
          <w:szCs w:val="24"/>
        </w:rPr>
        <w:t xml:space="preserve"> will </w:t>
      </w:r>
      <w:r w:rsidR="00CB0601">
        <w:rPr>
          <w:rFonts w:ascii="Times New Roman" w:hAnsi="Times New Roman" w:cs="Times New Roman"/>
          <w:sz w:val="24"/>
          <w:szCs w:val="24"/>
        </w:rPr>
        <w:t xml:space="preserve">be recognized by the </w:t>
      </w:r>
      <w:r w:rsidR="00197B14" w:rsidRPr="005F2F83">
        <w:rPr>
          <w:rFonts w:ascii="Times New Roman" w:hAnsi="Times New Roman" w:cs="Times New Roman"/>
          <w:i/>
          <w:sz w:val="24"/>
          <w:szCs w:val="24"/>
          <w:rPrChange w:id="60" w:author="Brianna Muleski" w:date="2015-09-14T13:46:00Z">
            <w:rPr>
              <w:rFonts w:ascii="Times New Roman" w:hAnsi="Times New Roman" w:cs="Times New Roman"/>
              <w:sz w:val="24"/>
              <w:szCs w:val="24"/>
            </w:rPr>
          </w:rPrChange>
        </w:rPr>
        <w:t>Test Studio</w:t>
      </w:r>
      <w:r w:rsidR="00CB0601">
        <w:rPr>
          <w:rFonts w:ascii="Times New Roman" w:hAnsi="Times New Roman" w:cs="Times New Roman"/>
          <w:sz w:val="24"/>
          <w:szCs w:val="24"/>
        </w:rPr>
        <w:t xml:space="preserve"> recording device</w:t>
      </w:r>
      <w:r w:rsidR="00197B14">
        <w:rPr>
          <w:rFonts w:ascii="Times New Roman" w:hAnsi="Times New Roman" w:cs="Times New Roman"/>
          <w:sz w:val="24"/>
          <w:szCs w:val="24"/>
        </w:rPr>
        <w:t>. Steps are being shown on the right portion of the screen.</w:t>
      </w:r>
      <w:r w:rsidR="00FD6B8F">
        <w:rPr>
          <w:rFonts w:ascii="Times New Roman" w:hAnsi="Times New Roman" w:cs="Times New Roman"/>
          <w:sz w:val="24"/>
          <w:szCs w:val="24"/>
        </w:rPr>
        <w:t xml:space="preserve"> These steps can include things like entering text into a field, clicking a button, and waiting for a certain part of the page to load and become visible to the user.</w:t>
      </w:r>
      <w:r w:rsidR="00197B14">
        <w:rPr>
          <w:rFonts w:ascii="Times New Roman" w:hAnsi="Times New Roman" w:cs="Times New Roman"/>
          <w:sz w:val="24"/>
          <w:szCs w:val="24"/>
        </w:rPr>
        <w:t xml:space="preserve"> For more veteran users, </w:t>
      </w:r>
      <w:r>
        <w:rPr>
          <w:rFonts w:ascii="Times New Roman" w:hAnsi="Times New Roman" w:cs="Times New Roman"/>
          <w:sz w:val="24"/>
          <w:szCs w:val="24"/>
        </w:rPr>
        <w:t>o</w:t>
      </w:r>
      <w:r w:rsidR="00686EE5">
        <w:rPr>
          <w:rFonts w:ascii="Times New Roman" w:hAnsi="Times New Roman" w:cs="Times New Roman"/>
          <w:sz w:val="24"/>
          <w:szCs w:val="24"/>
        </w:rPr>
        <w:t xml:space="preserve">n the far left side is a list of elements that the tool has found on an open webpage. Anything from text boxes to labels to </w:t>
      </w:r>
      <w:r>
        <w:rPr>
          <w:rFonts w:ascii="Times New Roman" w:hAnsi="Times New Roman" w:cs="Times New Roman"/>
          <w:sz w:val="24"/>
          <w:szCs w:val="24"/>
        </w:rPr>
        <w:t xml:space="preserve">buttons </w:t>
      </w:r>
      <w:r w:rsidR="00197B14">
        <w:rPr>
          <w:rFonts w:ascii="Times New Roman" w:hAnsi="Times New Roman" w:cs="Times New Roman"/>
          <w:sz w:val="24"/>
          <w:szCs w:val="24"/>
        </w:rPr>
        <w:t xml:space="preserve">show up in this element library. A user can select any element and pick a type of action for </w:t>
      </w:r>
      <w:r w:rsidR="00197B14" w:rsidRPr="005F2F83">
        <w:rPr>
          <w:rFonts w:ascii="Times New Roman" w:hAnsi="Times New Roman" w:cs="Times New Roman"/>
          <w:i/>
          <w:sz w:val="24"/>
          <w:szCs w:val="24"/>
          <w:rPrChange w:id="61" w:author="Brianna Muleski" w:date="2015-09-14T13:47:00Z">
            <w:rPr>
              <w:rFonts w:ascii="Times New Roman" w:hAnsi="Times New Roman" w:cs="Times New Roman"/>
              <w:sz w:val="24"/>
              <w:szCs w:val="24"/>
            </w:rPr>
          </w:rPrChange>
        </w:rPr>
        <w:t>Test Studio</w:t>
      </w:r>
      <w:r w:rsidR="00197B14">
        <w:rPr>
          <w:rFonts w:ascii="Times New Roman" w:hAnsi="Times New Roman" w:cs="Times New Roman"/>
          <w:sz w:val="24"/>
          <w:szCs w:val="24"/>
        </w:rPr>
        <w:t xml:space="preserve"> to do to that element. For example, the first element in the pictured element library is </w:t>
      </w:r>
      <w:proofErr w:type="spellStart"/>
      <w:r w:rsidR="00197B14">
        <w:rPr>
          <w:rFonts w:ascii="Times New Roman" w:hAnsi="Times New Roman" w:cs="Times New Roman"/>
          <w:sz w:val="24"/>
          <w:szCs w:val="24"/>
        </w:rPr>
        <w:t>LoginText</w:t>
      </w:r>
      <w:proofErr w:type="spellEnd"/>
      <w:r w:rsidR="00197B14">
        <w:rPr>
          <w:rFonts w:ascii="Times New Roman" w:hAnsi="Times New Roman" w:cs="Times New Roman"/>
          <w:sz w:val="24"/>
          <w:szCs w:val="24"/>
        </w:rPr>
        <w:t xml:space="preserve">. </w:t>
      </w:r>
      <w:r w:rsidR="00197B14">
        <w:rPr>
          <w:rFonts w:ascii="Times New Roman" w:hAnsi="Times New Roman" w:cs="Times New Roman"/>
          <w:sz w:val="24"/>
          <w:szCs w:val="24"/>
        </w:rPr>
        <w:lastRenderedPageBreak/>
        <w:t xml:space="preserve">That element is a login text box. The user would select </w:t>
      </w:r>
      <w:proofErr w:type="spellStart"/>
      <w:r w:rsidR="00197B14">
        <w:rPr>
          <w:rFonts w:ascii="Times New Roman" w:hAnsi="Times New Roman" w:cs="Times New Roman"/>
          <w:sz w:val="24"/>
          <w:szCs w:val="24"/>
        </w:rPr>
        <w:t>LoginText</w:t>
      </w:r>
      <w:proofErr w:type="spellEnd"/>
      <w:r w:rsidR="00197B14">
        <w:rPr>
          <w:rFonts w:ascii="Times New Roman" w:hAnsi="Times New Roman" w:cs="Times New Roman"/>
          <w:sz w:val="24"/>
          <w:szCs w:val="24"/>
        </w:rPr>
        <w:t xml:space="preserve"> and then pick an enter text option. The user can either pick the text to be entered </w:t>
      </w:r>
      <w:r w:rsidR="002B66F6">
        <w:rPr>
          <w:rFonts w:ascii="Times New Roman" w:hAnsi="Times New Roman" w:cs="Times New Roman"/>
          <w:sz w:val="24"/>
          <w:szCs w:val="24"/>
        </w:rPr>
        <w:t>or choose to data drive the text off an Excel sheet or database.</w:t>
      </w:r>
    </w:p>
    <w:p w14:paraId="62455DB0" w14:textId="77777777" w:rsidR="000915A7" w:rsidRDefault="002B66F6"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A2801A8" w14:textId="77777777" w:rsidR="00D06427" w:rsidRDefault="00FD6B8F" w:rsidP="000B19AA">
      <w:pPr>
        <w:spacing w:line="240" w:lineRule="auto"/>
        <w:rPr>
          <w:rFonts w:ascii="Times New Roman" w:hAnsi="Times New Roman" w:cs="Times New Roman"/>
          <w:sz w:val="24"/>
          <w:szCs w:val="24"/>
        </w:rPr>
      </w:pPr>
      <w:r w:rsidRPr="005F2F83">
        <w:rPr>
          <w:rFonts w:ascii="Times New Roman" w:hAnsi="Times New Roman" w:cs="Times New Roman"/>
          <w:i/>
          <w:sz w:val="24"/>
          <w:szCs w:val="24"/>
          <w:rPrChange w:id="62" w:author="Brianna Muleski" w:date="2015-09-14T13:48:00Z">
            <w:rPr>
              <w:rFonts w:ascii="Times New Roman" w:hAnsi="Times New Roman" w:cs="Times New Roman"/>
              <w:sz w:val="24"/>
              <w:szCs w:val="24"/>
            </w:rPr>
          </w:rPrChange>
        </w:rPr>
        <w:t>Test Studio</w:t>
      </w:r>
      <w:r>
        <w:rPr>
          <w:rFonts w:ascii="Times New Roman" w:hAnsi="Times New Roman" w:cs="Times New Roman"/>
          <w:sz w:val="24"/>
          <w:szCs w:val="24"/>
        </w:rPr>
        <w:t xml:space="preserve"> acts like a sort of IDE (Integrated Development Environment) for making tests. If a user want to execute a script one step at a time, they can using step over and step into controls. Breakpoints can also be set by the user to make a script halt before executing a particular step. </w:t>
      </w:r>
    </w:p>
    <w:p w14:paraId="0BD43FE9" w14:textId="77777777" w:rsidR="009B3B36" w:rsidRDefault="00D06427" w:rsidP="000B19AA">
      <w:pPr>
        <w:spacing w:line="240" w:lineRule="auto"/>
        <w:rPr>
          <w:ins w:id="63" w:author="Brianna Muleski" w:date="2015-09-14T13:51:00Z"/>
          <w:rFonts w:ascii="Times New Roman" w:hAnsi="Times New Roman" w:cs="Times New Roman"/>
          <w:sz w:val="24"/>
          <w:szCs w:val="24"/>
        </w:rPr>
      </w:pPr>
      <w:commentRangeStart w:id="64"/>
      <w:r>
        <w:rPr>
          <w:rFonts w:ascii="Times New Roman" w:hAnsi="Times New Roman" w:cs="Times New Roman"/>
          <w:sz w:val="24"/>
          <w:szCs w:val="24"/>
        </w:rPr>
        <w:t>There</w:t>
      </w:r>
      <w:commentRangeEnd w:id="64"/>
      <w:r w:rsidR="005F2F83">
        <w:rPr>
          <w:rStyle w:val="CommentReference"/>
        </w:rPr>
        <w:commentReference w:id="64"/>
      </w:r>
      <w:r>
        <w:rPr>
          <w:rFonts w:ascii="Times New Roman" w:hAnsi="Times New Roman" w:cs="Times New Roman"/>
          <w:sz w:val="24"/>
          <w:szCs w:val="24"/>
        </w:rPr>
        <w:t xml:space="preserve"> is also plenty of documentation for </w:t>
      </w:r>
      <w:r w:rsidRPr="005F2F83">
        <w:rPr>
          <w:rFonts w:ascii="Times New Roman" w:hAnsi="Times New Roman" w:cs="Times New Roman"/>
          <w:i/>
          <w:sz w:val="24"/>
          <w:szCs w:val="24"/>
          <w:rPrChange w:id="65" w:author="Brianna Muleski" w:date="2015-09-14T13:51:00Z">
            <w:rPr>
              <w:rFonts w:ascii="Times New Roman" w:hAnsi="Times New Roman" w:cs="Times New Roman"/>
              <w:sz w:val="24"/>
              <w:szCs w:val="24"/>
            </w:rPr>
          </w:rPrChange>
        </w:rPr>
        <w:t>Test Studio</w:t>
      </w:r>
      <w:r>
        <w:rPr>
          <w:rFonts w:ascii="Times New Roman" w:hAnsi="Times New Roman" w:cs="Times New Roman"/>
          <w:sz w:val="24"/>
          <w:szCs w:val="24"/>
        </w:rPr>
        <w:t xml:space="preserve"> exists along with lots of tutoring videos, so acquiring a basic knowledge, at least enough to set up some simple tests, is very simple and straight forward.</w:t>
      </w:r>
      <w:r w:rsidR="002B66F6">
        <w:rPr>
          <w:rFonts w:ascii="Times New Roman" w:hAnsi="Times New Roman" w:cs="Times New Roman"/>
          <w:sz w:val="24"/>
          <w:szCs w:val="24"/>
        </w:rPr>
        <w:t xml:space="preserve"> </w:t>
      </w:r>
    </w:p>
    <w:p w14:paraId="17C9A1AA" w14:textId="77777777" w:rsidR="005F2F83" w:rsidRDefault="005F2F83" w:rsidP="000B19AA">
      <w:pPr>
        <w:spacing w:line="240" w:lineRule="auto"/>
        <w:rPr>
          <w:ins w:id="66" w:author="Brianna Muleski" w:date="2015-09-14T13:51:00Z"/>
          <w:rFonts w:ascii="Times New Roman" w:hAnsi="Times New Roman" w:cs="Times New Roman"/>
          <w:sz w:val="24"/>
          <w:szCs w:val="24"/>
        </w:rPr>
      </w:pPr>
    </w:p>
    <w:p w14:paraId="159DE56F" w14:textId="77777777" w:rsidR="005F2F83" w:rsidRPr="009B3B36" w:rsidRDefault="005F2F83" w:rsidP="000B19AA">
      <w:pPr>
        <w:spacing w:line="240" w:lineRule="auto"/>
        <w:rPr>
          <w:rFonts w:ascii="Times New Roman" w:hAnsi="Times New Roman" w:cs="Times New Roman"/>
          <w:b/>
          <w:sz w:val="32"/>
          <w:szCs w:val="32"/>
        </w:rPr>
      </w:pPr>
    </w:p>
    <w:p w14:paraId="68A471C2" w14:textId="77777777" w:rsidR="00417A73" w:rsidRDefault="00417A73" w:rsidP="000B19AA">
      <w:pPr>
        <w:spacing w:line="240" w:lineRule="auto"/>
        <w:rPr>
          <w:rFonts w:ascii="Times New Roman" w:hAnsi="Times New Roman" w:cs="Times New Roman"/>
          <w:b/>
          <w:sz w:val="32"/>
          <w:szCs w:val="32"/>
        </w:rPr>
      </w:pPr>
      <w:r>
        <w:rPr>
          <w:rFonts w:ascii="Times New Roman" w:hAnsi="Times New Roman" w:cs="Times New Roman"/>
          <w:b/>
          <w:sz w:val="32"/>
          <w:szCs w:val="32"/>
        </w:rPr>
        <w:t>Upkeep and Maintenance</w:t>
      </w:r>
    </w:p>
    <w:p w14:paraId="07AD0E73" w14:textId="77777777" w:rsidR="00417A73" w:rsidRDefault="00417A73" w:rsidP="000B19AA">
      <w:pPr>
        <w:spacing w:line="240" w:lineRule="auto"/>
        <w:rPr>
          <w:rFonts w:ascii="Times New Roman" w:hAnsi="Times New Roman" w:cs="Times New Roman"/>
          <w:b/>
          <w:sz w:val="32"/>
          <w:szCs w:val="32"/>
        </w:rPr>
      </w:pPr>
    </w:p>
    <w:p w14:paraId="151005A1" w14:textId="77777777" w:rsidR="00FD6B8F" w:rsidRDefault="00FD6B8F"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If an automation script fails, there are several candidates for the cause. The first failure cause is the easiest to deal with from a testing point of view. The application being tested is flawed and a developer should be notified. Even though the script failed, it did so because the application is not behaving the way it should be. The second reason can be harder to fix. As an applications life goes on, things about it will change.  This means that scripts will have to be updated to keep up with these changes. For example, consider a web application prompts a user for log in credentials and then goes to a home page. The developers now feel that the first page a user sees after logging in should be a welcome screen that requires a user to click to continue to the home page. While a manual test might not care, this type of change will break the functionality of an automated script, causing failures. </w:t>
      </w:r>
    </w:p>
    <w:p w14:paraId="22B4BFA4" w14:textId="77777777" w:rsidR="00FD6B8F" w:rsidRDefault="00FD6B8F" w:rsidP="000B19AA">
      <w:pPr>
        <w:spacing w:line="240" w:lineRule="auto"/>
        <w:rPr>
          <w:rFonts w:ascii="Times New Roman" w:hAnsi="Times New Roman" w:cs="Times New Roman"/>
          <w:sz w:val="24"/>
          <w:szCs w:val="24"/>
        </w:rPr>
      </w:pPr>
    </w:p>
    <w:p w14:paraId="0B28BB5E" w14:textId="25D0FDCA" w:rsidR="00A93E36" w:rsidRDefault="00FD6B8F"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A human tester </w:t>
      </w:r>
      <w:r w:rsidR="00A44E8F">
        <w:rPr>
          <w:rFonts w:ascii="Times New Roman" w:hAnsi="Times New Roman" w:cs="Times New Roman"/>
          <w:sz w:val="24"/>
          <w:szCs w:val="24"/>
        </w:rPr>
        <w:t xml:space="preserve">could simply see the change and navigate through the new page, understanding that the app is still functioning as expected. An automated script, on the other hand, is not “smart” enough to understand this. </w:t>
      </w:r>
      <w:r w:rsidR="00A93E36">
        <w:rPr>
          <w:rFonts w:ascii="Times New Roman" w:hAnsi="Times New Roman" w:cs="Times New Roman"/>
          <w:sz w:val="24"/>
          <w:szCs w:val="24"/>
        </w:rPr>
        <w:t>In this specific example, the fix would be to simply add as many steps as necessary to get the old first page. This would allow the script to handle the new first page without having to change much. However, many things can change within an application to break an automated script, find logic being one of the main offenders.</w:t>
      </w:r>
    </w:p>
    <w:p w14:paraId="34A8AEE2" w14:textId="77777777" w:rsidR="00A93E36" w:rsidRDefault="00A93E36" w:rsidP="000B19AA">
      <w:pPr>
        <w:spacing w:line="240" w:lineRule="auto"/>
        <w:rPr>
          <w:rFonts w:ascii="Times New Roman" w:hAnsi="Times New Roman" w:cs="Times New Roman"/>
          <w:sz w:val="24"/>
          <w:szCs w:val="24"/>
        </w:rPr>
      </w:pPr>
    </w:p>
    <w:p w14:paraId="4649F49C" w14:textId="7D02BD55" w:rsidR="00A93E36" w:rsidRPr="00417A73" w:rsidRDefault="00A93E36"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Find logic is what the tool is using to locate an element on the page. Most common automation tools use the CSS or HTML tags to locate what element an action is trying to be performed on. If a script is set up to look for a specific tag within the code of a webpage and that tag changes, then the test will not be able to locate the element. The tool might also locate an element that is not what the tester originally meant. Below is an example screen shot of what </w:t>
      </w:r>
      <w:proofErr w:type="spellStart"/>
      <w:r>
        <w:rPr>
          <w:rFonts w:ascii="Times New Roman" w:hAnsi="Times New Roman" w:cs="Times New Roman"/>
          <w:sz w:val="24"/>
          <w:szCs w:val="24"/>
        </w:rPr>
        <w:t>Telerik</w:t>
      </w:r>
      <w:ins w:id="67" w:author="Brianna Muleski" w:date="2015-09-19T11:49:00Z">
        <w:r w:rsidR="00411EF5">
          <w:rPr>
            <w:rFonts w:ascii="Times New Roman" w:hAnsi="Times New Roman" w:cs="Times New Roman"/>
            <w:sz w:val="24"/>
            <w:szCs w:val="24"/>
          </w:rPr>
          <w:t>’s</w:t>
        </w:r>
      </w:ins>
      <w:proofErr w:type="spellEnd"/>
      <w:r>
        <w:rPr>
          <w:rFonts w:ascii="Times New Roman" w:hAnsi="Times New Roman" w:cs="Times New Roman"/>
          <w:sz w:val="24"/>
          <w:szCs w:val="24"/>
        </w:rPr>
        <w:t xml:space="preserve"> </w:t>
      </w:r>
      <w:r w:rsidRPr="00411EF5">
        <w:rPr>
          <w:rFonts w:ascii="Times New Roman" w:hAnsi="Times New Roman" w:cs="Times New Roman"/>
          <w:i/>
          <w:sz w:val="24"/>
          <w:szCs w:val="24"/>
          <w:rPrChange w:id="68" w:author="Brianna Muleski" w:date="2015-09-19T11:49:00Z">
            <w:rPr>
              <w:rFonts w:ascii="Times New Roman" w:hAnsi="Times New Roman" w:cs="Times New Roman"/>
              <w:sz w:val="24"/>
              <w:szCs w:val="24"/>
            </w:rPr>
          </w:rPrChange>
        </w:rPr>
        <w:t>Test Studio</w:t>
      </w:r>
      <w:r>
        <w:rPr>
          <w:rFonts w:ascii="Times New Roman" w:hAnsi="Times New Roman" w:cs="Times New Roman"/>
          <w:sz w:val="24"/>
          <w:szCs w:val="24"/>
        </w:rPr>
        <w:t>’s find logic can look like.</w:t>
      </w:r>
    </w:p>
    <w:p w14:paraId="1E39DCB7" w14:textId="77777777" w:rsidR="00417A73" w:rsidRDefault="00417A73" w:rsidP="000B19AA">
      <w:pPr>
        <w:spacing w:line="240" w:lineRule="auto"/>
        <w:rPr>
          <w:rFonts w:ascii="Times New Roman" w:hAnsi="Times New Roman" w:cs="Times New Roman"/>
          <w:sz w:val="24"/>
          <w:szCs w:val="24"/>
        </w:rPr>
      </w:pPr>
    </w:p>
    <w:p w14:paraId="2CD51C5E" w14:textId="77777777" w:rsidR="00A93E36" w:rsidRDefault="00A93E36" w:rsidP="00A93E36">
      <w:pPr>
        <w:keepNext/>
        <w:spacing w:line="240" w:lineRule="auto"/>
        <w:jc w:val="center"/>
      </w:pPr>
      <w:r>
        <w:rPr>
          <w:noProof/>
        </w:rPr>
        <w:drawing>
          <wp:inline distT="0" distB="0" distL="0" distR="0" wp14:anchorId="7D4A225F" wp14:editId="20158482">
            <wp:extent cx="3647722" cy="2305050"/>
            <wp:effectExtent l="0" t="0" r="0" b="0"/>
            <wp:docPr id="3" name="Picture 3" descr="http://d585tldpucybw.cloudfront.net/sfimages/default-source/productsimages/teststudio/findexpression-ui.png?sfvrs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585tldpucybw.cloudfront.net/sfimages/default-source/productsimages/teststudio/findexpression-ui.png?sfvrsn=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7417" cy="2608176"/>
                    </a:xfrm>
                    <a:prstGeom prst="rect">
                      <a:avLst/>
                    </a:prstGeom>
                    <a:noFill/>
                    <a:ln>
                      <a:noFill/>
                    </a:ln>
                  </pic:spPr>
                </pic:pic>
              </a:graphicData>
            </a:graphic>
          </wp:inline>
        </w:drawing>
      </w:r>
    </w:p>
    <w:p w14:paraId="4A671F27" w14:textId="77777777" w:rsidR="00411EF5" w:rsidRDefault="00411EF5" w:rsidP="00A93E36">
      <w:pPr>
        <w:pStyle w:val="Caption"/>
        <w:jc w:val="center"/>
        <w:rPr>
          <w:ins w:id="69" w:author="Brianna Muleski" w:date="2015-09-19T11:52:00Z"/>
          <w:i w:val="0"/>
          <w:sz w:val="24"/>
        </w:rPr>
      </w:pPr>
    </w:p>
    <w:p w14:paraId="06AE0B5B" w14:textId="77777777" w:rsidR="00A93E36" w:rsidRDefault="00A93E36" w:rsidP="00A93E36">
      <w:pPr>
        <w:pStyle w:val="Caption"/>
        <w:jc w:val="center"/>
        <w:rPr>
          <w:ins w:id="70" w:author="Brianna Muleski" w:date="2015-09-19T11:53:00Z"/>
          <w:i w:val="0"/>
          <w:sz w:val="24"/>
        </w:rPr>
      </w:pPr>
      <w:r w:rsidRPr="00411EF5">
        <w:rPr>
          <w:i w:val="0"/>
          <w:sz w:val="24"/>
          <w:rPrChange w:id="71" w:author="Brianna Muleski" w:date="2015-09-19T11:52:00Z">
            <w:rPr/>
          </w:rPrChange>
        </w:rPr>
        <w:t xml:space="preserve">Figure </w:t>
      </w:r>
      <w:r w:rsidR="003731C4" w:rsidRPr="00411EF5">
        <w:rPr>
          <w:i w:val="0"/>
          <w:sz w:val="24"/>
          <w:rPrChange w:id="72" w:author="Brianna Muleski" w:date="2015-09-19T11:52:00Z">
            <w:rPr/>
          </w:rPrChange>
        </w:rPr>
        <w:fldChar w:fldCharType="begin"/>
      </w:r>
      <w:r w:rsidR="003731C4" w:rsidRPr="00411EF5">
        <w:rPr>
          <w:i w:val="0"/>
          <w:sz w:val="24"/>
          <w:rPrChange w:id="73" w:author="Brianna Muleski" w:date="2015-09-19T11:52:00Z">
            <w:rPr/>
          </w:rPrChange>
        </w:rPr>
        <w:instrText xml:space="preserve"> SEQ Figure \* ARABIC </w:instrText>
      </w:r>
      <w:r w:rsidR="003731C4" w:rsidRPr="00411EF5">
        <w:rPr>
          <w:i w:val="0"/>
          <w:sz w:val="24"/>
          <w:rPrChange w:id="74" w:author="Brianna Muleski" w:date="2015-09-19T11:52:00Z">
            <w:rPr>
              <w:noProof/>
            </w:rPr>
          </w:rPrChange>
        </w:rPr>
        <w:fldChar w:fldCharType="separate"/>
      </w:r>
      <w:r w:rsidRPr="00411EF5">
        <w:rPr>
          <w:i w:val="0"/>
          <w:noProof/>
          <w:sz w:val="24"/>
          <w:rPrChange w:id="75" w:author="Brianna Muleski" w:date="2015-09-19T11:52:00Z">
            <w:rPr>
              <w:noProof/>
            </w:rPr>
          </w:rPrChange>
        </w:rPr>
        <w:t>3</w:t>
      </w:r>
      <w:r w:rsidR="003731C4" w:rsidRPr="00411EF5">
        <w:rPr>
          <w:i w:val="0"/>
          <w:noProof/>
          <w:sz w:val="24"/>
          <w:rPrChange w:id="76" w:author="Brianna Muleski" w:date="2015-09-19T11:52:00Z">
            <w:rPr>
              <w:noProof/>
            </w:rPr>
          </w:rPrChange>
        </w:rPr>
        <w:fldChar w:fldCharType="end"/>
      </w:r>
      <w:r w:rsidRPr="00411EF5">
        <w:rPr>
          <w:i w:val="0"/>
          <w:sz w:val="24"/>
          <w:rPrChange w:id="77" w:author="Brianna Muleski" w:date="2015-09-19T11:52:00Z">
            <w:rPr/>
          </w:rPrChange>
        </w:rPr>
        <w:t>: Find logic editor in Test Studio</w:t>
      </w:r>
      <w:r w:rsidR="00182670" w:rsidRPr="00411EF5">
        <w:rPr>
          <w:i w:val="0"/>
          <w:sz w:val="24"/>
          <w:rPrChange w:id="78" w:author="Brianna Muleski" w:date="2015-09-19T11:52:00Z">
            <w:rPr/>
          </w:rPrChange>
        </w:rPr>
        <w:t xml:space="preserve"> [3]</w:t>
      </w:r>
    </w:p>
    <w:p w14:paraId="2543D517" w14:textId="77777777" w:rsidR="00411EF5" w:rsidRPr="00411EF5" w:rsidRDefault="00411EF5">
      <w:pPr>
        <w:rPr>
          <w:rFonts w:ascii="Times New Roman" w:hAnsi="Times New Roman" w:cs="Times New Roman"/>
          <w:sz w:val="24"/>
          <w:szCs w:val="24"/>
        </w:rPr>
        <w:pPrChange w:id="79" w:author="Brianna Muleski" w:date="2015-09-19T11:53:00Z">
          <w:pPr>
            <w:pStyle w:val="Caption"/>
            <w:jc w:val="center"/>
          </w:pPr>
        </w:pPrChange>
      </w:pPr>
    </w:p>
    <w:p w14:paraId="5DF6674A" w14:textId="77777777" w:rsidR="00417A73" w:rsidRDefault="00E253D0"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element that this find logic is trying to locate has a </w:t>
      </w:r>
      <w:proofErr w:type="spellStart"/>
      <w:r>
        <w:rPr>
          <w:rFonts w:ascii="Times New Roman" w:hAnsi="Times New Roman" w:cs="Times New Roman"/>
          <w:sz w:val="24"/>
          <w:szCs w:val="24"/>
        </w:rPr>
        <w:t>tagname</w:t>
      </w:r>
      <w:proofErr w:type="spellEnd"/>
      <w:r>
        <w:rPr>
          <w:rFonts w:ascii="Times New Roman" w:hAnsi="Times New Roman" w:cs="Times New Roman"/>
          <w:sz w:val="24"/>
          <w:szCs w:val="24"/>
        </w:rPr>
        <w:t xml:space="preserve"> of exactly “a” and the text says “Web Demos.” This element is most likely the title or heading of a webpage. It is worth knowing that more than one element can be found with the same logic. If this happens, </w:t>
      </w:r>
      <w:r w:rsidRPr="00411EF5">
        <w:rPr>
          <w:rFonts w:ascii="Times New Roman" w:hAnsi="Times New Roman" w:cs="Times New Roman"/>
          <w:i/>
          <w:sz w:val="24"/>
          <w:szCs w:val="24"/>
          <w:rPrChange w:id="80" w:author="Brianna Muleski" w:date="2015-09-19T11:55:00Z">
            <w:rPr>
              <w:rFonts w:ascii="Times New Roman" w:hAnsi="Times New Roman" w:cs="Times New Roman"/>
              <w:sz w:val="24"/>
              <w:szCs w:val="24"/>
            </w:rPr>
          </w:rPrChange>
        </w:rPr>
        <w:t>Test Studio</w:t>
      </w:r>
      <w:r>
        <w:rPr>
          <w:rFonts w:ascii="Times New Roman" w:hAnsi="Times New Roman" w:cs="Times New Roman"/>
          <w:sz w:val="24"/>
          <w:szCs w:val="24"/>
        </w:rPr>
        <w:t xml:space="preserve"> will select the occurrence that sa</w:t>
      </w:r>
      <w:r w:rsidR="00535FC5">
        <w:rPr>
          <w:rFonts w:ascii="Times New Roman" w:hAnsi="Times New Roman" w:cs="Times New Roman"/>
          <w:sz w:val="24"/>
          <w:szCs w:val="24"/>
        </w:rPr>
        <w:t>tisfies the find logic. The automation</w:t>
      </w:r>
      <w:r>
        <w:rPr>
          <w:rFonts w:ascii="Times New Roman" w:hAnsi="Times New Roman" w:cs="Times New Roman"/>
          <w:sz w:val="24"/>
          <w:szCs w:val="24"/>
        </w:rPr>
        <w:t xml:space="preserve"> engineer can change this by adding an index stipulation to force the tool to look for the second (or third or fourth etc.) occurrence. </w:t>
      </w:r>
    </w:p>
    <w:p w14:paraId="50E57BCA" w14:textId="77777777" w:rsidR="00E253D0" w:rsidRDefault="00E253D0" w:rsidP="000B19AA">
      <w:pPr>
        <w:spacing w:line="240" w:lineRule="auto"/>
        <w:rPr>
          <w:rFonts w:ascii="Times New Roman" w:hAnsi="Times New Roman" w:cs="Times New Roman"/>
          <w:sz w:val="32"/>
          <w:szCs w:val="32"/>
        </w:rPr>
      </w:pPr>
    </w:p>
    <w:p w14:paraId="0ECAE288" w14:textId="77777777" w:rsidR="00E253D0" w:rsidRDefault="00E253D0" w:rsidP="000B19AA">
      <w:pPr>
        <w:spacing w:line="240" w:lineRule="auto"/>
        <w:rPr>
          <w:rFonts w:ascii="Times New Roman" w:hAnsi="Times New Roman" w:cs="Times New Roman"/>
          <w:b/>
          <w:sz w:val="32"/>
          <w:szCs w:val="32"/>
        </w:rPr>
      </w:pPr>
    </w:p>
    <w:p w14:paraId="18612F56" w14:textId="77777777" w:rsidR="00E253D0" w:rsidRDefault="00EB57E2" w:rsidP="000B19AA">
      <w:pPr>
        <w:spacing w:line="240" w:lineRule="auto"/>
        <w:rPr>
          <w:rFonts w:ascii="Times New Roman" w:hAnsi="Times New Roman" w:cs="Times New Roman"/>
          <w:b/>
          <w:sz w:val="32"/>
          <w:szCs w:val="32"/>
        </w:rPr>
      </w:pPr>
      <w:r>
        <w:rPr>
          <w:rFonts w:ascii="Times New Roman" w:hAnsi="Times New Roman" w:cs="Times New Roman"/>
          <w:b/>
          <w:sz w:val="32"/>
          <w:szCs w:val="32"/>
        </w:rPr>
        <w:t>Benefits of Routine Automation Testing</w:t>
      </w:r>
    </w:p>
    <w:p w14:paraId="6361A4FF" w14:textId="77777777" w:rsidR="00FC2CE6" w:rsidRDefault="00FC2CE6" w:rsidP="000B19AA">
      <w:pPr>
        <w:spacing w:line="240" w:lineRule="auto"/>
        <w:rPr>
          <w:rFonts w:ascii="Times New Roman" w:hAnsi="Times New Roman" w:cs="Times New Roman"/>
          <w:b/>
          <w:sz w:val="32"/>
          <w:szCs w:val="32"/>
        </w:rPr>
      </w:pPr>
    </w:p>
    <w:p w14:paraId="3403B1AA" w14:textId="77777777" w:rsidR="00E253D0" w:rsidRDefault="00387AC9" w:rsidP="000B19AA">
      <w:pPr>
        <w:spacing w:line="240" w:lineRule="auto"/>
        <w:rPr>
          <w:rFonts w:ascii="Times New Roman" w:hAnsi="Times New Roman" w:cs="Times New Roman"/>
          <w:sz w:val="24"/>
          <w:szCs w:val="24"/>
        </w:rPr>
      </w:pPr>
      <w:r>
        <w:rPr>
          <w:rFonts w:ascii="Times New Roman" w:hAnsi="Times New Roman" w:cs="Times New Roman"/>
          <w:sz w:val="24"/>
          <w:szCs w:val="24"/>
        </w:rPr>
        <w:t>The greatest advantage automation testing has over manual testing is the ability to run tests without needing any personnel to spend time running them. If an application is being constantly patched and updated, it will need testing at least once daily, if not more. Having automated tests run every day is b</w:t>
      </w:r>
      <w:r w:rsidR="00EB57E2">
        <w:rPr>
          <w:rFonts w:ascii="Times New Roman" w:hAnsi="Times New Roman" w:cs="Times New Roman"/>
          <w:sz w:val="24"/>
          <w:szCs w:val="24"/>
        </w:rPr>
        <w:t>asically free for the company, o</w:t>
      </w:r>
      <w:r>
        <w:rPr>
          <w:rFonts w:ascii="Times New Roman" w:hAnsi="Times New Roman" w:cs="Times New Roman"/>
          <w:sz w:val="24"/>
          <w:szCs w:val="24"/>
        </w:rPr>
        <w:t>nce the automatic script is created</w:t>
      </w:r>
      <w:r w:rsidR="00EB57E2">
        <w:rPr>
          <w:rFonts w:ascii="Times New Roman" w:hAnsi="Times New Roman" w:cs="Times New Roman"/>
          <w:sz w:val="24"/>
          <w:szCs w:val="24"/>
        </w:rPr>
        <w:t>. Not having to pay employees to test the application everyday frees up those funds for use in other areas of the business</w:t>
      </w:r>
      <w:r w:rsidR="00B470E4">
        <w:rPr>
          <w:rFonts w:ascii="Times New Roman" w:hAnsi="Times New Roman" w:cs="Times New Roman"/>
          <w:sz w:val="24"/>
          <w:szCs w:val="24"/>
        </w:rPr>
        <w:t xml:space="preserve"> [7]</w:t>
      </w:r>
      <w:r w:rsidR="00EB57E2">
        <w:rPr>
          <w:rFonts w:ascii="Times New Roman" w:hAnsi="Times New Roman" w:cs="Times New Roman"/>
          <w:sz w:val="24"/>
          <w:szCs w:val="24"/>
        </w:rPr>
        <w:t>.</w:t>
      </w:r>
    </w:p>
    <w:p w14:paraId="0CC3973C" w14:textId="77777777" w:rsidR="00EB57E2" w:rsidRDefault="00EB57E2" w:rsidP="000B19AA">
      <w:pPr>
        <w:spacing w:line="240" w:lineRule="auto"/>
        <w:rPr>
          <w:rFonts w:ascii="Times New Roman" w:hAnsi="Times New Roman" w:cs="Times New Roman"/>
          <w:sz w:val="24"/>
          <w:szCs w:val="24"/>
        </w:rPr>
      </w:pPr>
    </w:p>
    <w:p w14:paraId="468D8F6B" w14:textId="77777777" w:rsidR="00EB57E2" w:rsidRDefault="00EB57E2"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Another benefit of having automated scripts to run is that an application can be tested at any time. Before automation, there would have to be testers available to make sure each and every update to an application changed only the functionality it was supposed to change. With </w:t>
      </w:r>
      <w:r>
        <w:rPr>
          <w:rFonts w:ascii="Times New Roman" w:hAnsi="Times New Roman" w:cs="Times New Roman"/>
          <w:sz w:val="24"/>
          <w:szCs w:val="24"/>
        </w:rPr>
        <w:lastRenderedPageBreak/>
        <w:t>automation, that is not needed. All it takes is a one person and a few key strokes and there could be hundreds of tests kicking off in a matter of minutes.</w:t>
      </w:r>
    </w:p>
    <w:p w14:paraId="3FC3E5AC" w14:textId="77777777" w:rsidR="00EB57E2" w:rsidRDefault="00EB57E2" w:rsidP="000B19AA">
      <w:pPr>
        <w:spacing w:line="240" w:lineRule="auto"/>
        <w:rPr>
          <w:rFonts w:ascii="Times New Roman" w:hAnsi="Times New Roman" w:cs="Times New Roman"/>
          <w:sz w:val="24"/>
          <w:szCs w:val="24"/>
        </w:rPr>
      </w:pPr>
    </w:p>
    <w:p w14:paraId="594EBD3E" w14:textId="77777777" w:rsidR="00EB57E2" w:rsidRDefault="00EB57E2" w:rsidP="000B19AA">
      <w:pPr>
        <w:spacing w:line="240" w:lineRule="auto"/>
        <w:rPr>
          <w:rFonts w:ascii="Times New Roman" w:hAnsi="Times New Roman" w:cs="Times New Roman"/>
          <w:sz w:val="24"/>
          <w:szCs w:val="24"/>
        </w:rPr>
      </w:pPr>
      <w:r>
        <w:rPr>
          <w:rFonts w:ascii="Times New Roman" w:hAnsi="Times New Roman" w:cs="Times New Roman"/>
          <w:sz w:val="24"/>
          <w:szCs w:val="24"/>
        </w:rPr>
        <w:t>Having scripts run daily to test an ever changing applicatio</w:t>
      </w:r>
      <w:r w:rsidR="001126CC">
        <w:rPr>
          <w:rFonts w:ascii="Times New Roman" w:hAnsi="Times New Roman" w:cs="Times New Roman"/>
          <w:sz w:val="24"/>
          <w:szCs w:val="24"/>
        </w:rPr>
        <w:t>n can catch many small mistakes. An estimated 60 to 100 billion dollars is lost every year by companies due to poor testing [4]. These losses come from losing sales due to buggy and unreliable software as well as costs to repair damage done by not catching a bug early in an applications development lifecycle. So it’s more like a multibillion dollar mistake, not a million dollar one.</w:t>
      </w:r>
    </w:p>
    <w:p w14:paraId="3CBED17C" w14:textId="77777777" w:rsidR="00EB57E2" w:rsidRDefault="00EB57E2" w:rsidP="000B19AA">
      <w:pPr>
        <w:spacing w:line="240" w:lineRule="auto"/>
        <w:rPr>
          <w:rFonts w:ascii="Times New Roman" w:hAnsi="Times New Roman" w:cs="Times New Roman"/>
          <w:sz w:val="32"/>
          <w:szCs w:val="32"/>
        </w:rPr>
      </w:pPr>
    </w:p>
    <w:p w14:paraId="7F775357" w14:textId="77777777" w:rsidR="00533C8A" w:rsidRDefault="00533C8A" w:rsidP="000B19AA">
      <w:pPr>
        <w:spacing w:line="240" w:lineRule="auto"/>
        <w:rPr>
          <w:rFonts w:ascii="Times New Roman" w:hAnsi="Times New Roman" w:cs="Times New Roman"/>
          <w:sz w:val="32"/>
          <w:szCs w:val="32"/>
        </w:rPr>
      </w:pPr>
    </w:p>
    <w:p w14:paraId="1FC533E2" w14:textId="45823757" w:rsidR="00533C8A" w:rsidRDefault="00533C8A" w:rsidP="000B19AA">
      <w:pPr>
        <w:spacing w:line="240" w:lineRule="auto"/>
        <w:rPr>
          <w:rFonts w:ascii="Times New Roman" w:hAnsi="Times New Roman" w:cs="Times New Roman"/>
          <w:b/>
          <w:sz w:val="32"/>
          <w:szCs w:val="32"/>
        </w:rPr>
      </w:pPr>
      <w:del w:id="81" w:author="Brianna Muleski" w:date="2015-09-19T12:12:00Z">
        <w:r w:rsidDel="00533B86">
          <w:rPr>
            <w:rFonts w:ascii="Times New Roman" w:hAnsi="Times New Roman" w:cs="Times New Roman"/>
            <w:b/>
            <w:sz w:val="32"/>
            <w:szCs w:val="32"/>
          </w:rPr>
          <w:delText xml:space="preserve">In </w:delText>
        </w:r>
      </w:del>
      <w:r>
        <w:rPr>
          <w:rFonts w:ascii="Times New Roman" w:hAnsi="Times New Roman" w:cs="Times New Roman"/>
          <w:b/>
          <w:sz w:val="32"/>
          <w:szCs w:val="32"/>
        </w:rPr>
        <w:t>Conclusion</w:t>
      </w:r>
    </w:p>
    <w:p w14:paraId="6B642191" w14:textId="77777777" w:rsidR="00533C8A" w:rsidRDefault="00533C8A" w:rsidP="000B19AA">
      <w:pPr>
        <w:spacing w:line="240" w:lineRule="auto"/>
        <w:rPr>
          <w:rFonts w:ascii="Times New Roman" w:hAnsi="Times New Roman" w:cs="Times New Roman"/>
          <w:b/>
          <w:sz w:val="32"/>
          <w:szCs w:val="32"/>
        </w:rPr>
      </w:pPr>
    </w:p>
    <w:p w14:paraId="7B68A7EA" w14:textId="77777777" w:rsidR="00533C8A" w:rsidRDefault="00533C8A" w:rsidP="000B19AA">
      <w:pPr>
        <w:spacing w:line="240" w:lineRule="auto"/>
        <w:rPr>
          <w:rFonts w:ascii="Times New Roman" w:hAnsi="Times New Roman" w:cs="Times New Roman"/>
          <w:sz w:val="24"/>
          <w:szCs w:val="24"/>
        </w:rPr>
      </w:pPr>
      <w:r w:rsidRPr="00533C8A">
        <w:rPr>
          <w:rFonts w:ascii="Times New Roman" w:hAnsi="Times New Roman" w:cs="Times New Roman"/>
          <w:sz w:val="24"/>
          <w:szCs w:val="24"/>
        </w:rPr>
        <w:t xml:space="preserve">Automation testing </w:t>
      </w:r>
      <w:r>
        <w:rPr>
          <w:rFonts w:ascii="Times New Roman" w:hAnsi="Times New Roman" w:cs="Times New Roman"/>
          <w:sz w:val="24"/>
          <w:szCs w:val="24"/>
        </w:rPr>
        <w:t>has its drawbacks, like being harder to maintain. However, in the end, the numerous benefits outweigh the drawbacks. Benefits such as saving the company time and money, being able to run more thorough tests more often, and being the tools being fairly easy to use.</w:t>
      </w:r>
    </w:p>
    <w:p w14:paraId="78FEC01A" w14:textId="77777777" w:rsidR="00533C8A" w:rsidRPr="00533C8A" w:rsidRDefault="00533C8A" w:rsidP="000B19AA">
      <w:pPr>
        <w:spacing w:line="240" w:lineRule="auto"/>
        <w:rPr>
          <w:rFonts w:ascii="Times New Roman" w:hAnsi="Times New Roman" w:cs="Times New Roman"/>
          <w:sz w:val="24"/>
          <w:szCs w:val="24"/>
        </w:rPr>
      </w:pPr>
      <w:r>
        <w:rPr>
          <w:rFonts w:ascii="Times New Roman" w:hAnsi="Times New Roman" w:cs="Times New Roman"/>
          <w:sz w:val="24"/>
          <w:szCs w:val="24"/>
        </w:rPr>
        <w:t>A company doing any type of application testing should have an automation team working committed to streamlining the testing process and eliminating the need to have a human tester run the same tests day in and day out.</w:t>
      </w:r>
    </w:p>
    <w:p w14:paraId="601CAEA3" w14:textId="50F0B7A8" w:rsidR="000915A7" w:rsidDel="001A02F4" w:rsidRDefault="000915A7" w:rsidP="000B19AA">
      <w:pPr>
        <w:spacing w:line="240" w:lineRule="auto"/>
        <w:rPr>
          <w:del w:id="82" w:author="Brianna Muleski" w:date="2015-09-19T12:06:00Z"/>
          <w:rFonts w:ascii="Times New Roman" w:hAnsi="Times New Roman" w:cs="Times New Roman"/>
          <w:sz w:val="24"/>
          <w:szCs w:val="24"/>
        </w:rPr>
      </w:pPr>
    </w:p>
    <w:p w14:paraId="47649388" w14:textId="20AA4EE2" w:rsidR="00BA5097" w:rsidDel="001A02F4" w:rsidRDefault="00BA5097" w:rsidP="000B19AA">
      <w:pPr>
        <w:spacing w:line="240" w:lineRule="auto"/>
        <w:rPr>
          <w:del w:id="83" w:author="Brianna Muleski" w:date="2015-09-19T12:06:00Z"/>
          <w:rFonts w:ascii="Times New Roman" w:hAnsi="Times New Roman" w:cs="Times New Roman"/>
          <w:sz w:val="24"/>
          <w:szCs w:val="24"/>
        </w:rPr>
      </w:pPr>
    </w:p>
    <w:p w14:paraId="787CACF5" w14:textId="6032970C" w:rsidR="00946099" w:rsidDel="001A02F4" w:rsidRDefault="00946099" w:rsidP="000B19AA">
      <w:pPr>
        <w:spacing w:line="240" w:lineRule="auto"/>
        <w:rPr>
          <w:del w:id="84" w:author="Brianna Muleski" w:date="2015-09-19T12:06:00Z"/>
          <w:rFonts w:ascii="Times New Roman" w:hAnsi="Times New Roman" w:cs="Times New Roman"/>
          <w:b/>
          <w:sz w:val="32"/>
          <w:szCs w:val="32"/>
        </w:rPr>
      </w:pPr>
    </w:p>
    <w:p w14:paraId="62042A10" w14:textId="162F6D49" w:rsidR="00946099" w:rsidDel="001A02F4" w:rsidRDefault="00946099" w:rsidP="000B19AA">
      <w:pPr>
        <w:spacing w:line="240" w:lineRule="auto"/>
        <w:rPr>
          <w:del w:id="85" w:author="Brianna Muleski" w:date="2015-09-19T12:06:00Z"/>
          <w:rFonts w:ascii="Times New Roman" w:hAnsi="Times New Roman" w:cs="Times New Roman"/>
          <w:b/>
          <w:sz w:val="32"/>
          <w:szCs w:val="32"/>
        </w:rPr>
      </w:pPr>
    </w:p>
    <w:p w14:paraId="54CE99C7" w14:textId="35C7EB18" w:rsidR="00946099" w:rsidDel="001A02F4" w:rsidRDefault="00946099" w:rsidP="000B19AA">
      <w:pPr>
        <w:spacing w:line="240" w:lineRule="auto"/>
        <w:rPr>
          <w:del w:id="86" w:author="Brianna Muleski" w:date="2015-09-19T12:06:00Z"/>
          <w:rFonts w:ascii="Times New Roman" w:hAnsi="Times New Roman" w:cs="Times New Roman"/>
          <w:b/>
          <w:sz w:val="32"/>
          <w:szCs w:val="32"/>
        </w:rPr>
      </w:pPr>
    </w:p>
    <w:p w14:paraId="14EE4BB3" w14:textId="0D3CAE7B" w:rsidR="00946099" w:rsidDel="001A02F4" w:rsidRDefault="00946099" w:rsidP="000B19AA">
      <w:pPr>
        <w:spacing w:line="240" w:lineRule="auto"/>
        <w:rPr>
          <w:del w:id="87" w:author="Brianna Muleski" w:date="2015-09-19T12:06:00Z"/>
          <w:rFonts w:ascii="Times New Roman" w:hAnsi="Times New Roman" w:cs="Times New Roman"/>
          <w:b/>
          <w:sz w:val="32"/>
          <w:szCs w:val="32"/>
        </w:rPr>
      </w:pPr>
    </w:p>
    <w:p w14:paraId="14DAD4CB" w14:textId="26395DDB" w:rsidR="00533C8A" w:rsidDel="001A02F4" w:rsidRDefault="00533C8A" w:rsidP="000B19AA">
      <w:pPr>
        <w:spacing w:line="240" w:lineRule="auto"/>
        <w:rPr>
          <w:del w:id="88" w:author="Brianna Muleski" w:date="2015-09-19T12:06:00Z"/>
          <w:rFonts w:ascii="Times New Roman" w:hAnsi="Times New Roman" w:cs="Times New Roman"/>
          <w:b/>
          <w:sz w:val="32"/>
          <w:szCs w:val="32"/>
        </w:rPr>
      </w:pPr>
    </w:p>
    <w:p w14:paraId="2A221D28" w14:textId="60751044" w:rsidR="00533C8A" w:rsidDel="001A02F4" w:rsidRDefault="00533C8A" w:rsidP="000B19AA">
      <w:pPr>
        <w:spacing w:line="240" w:lineRule="auto"/>
        <w:rPr>
          <w:del w:id="89" w:author="Brianna Muleski" w:date="2015-09-19T12:06:00Z"/>
          <w:rFonts w:ascii="Times New Roman" w:hAnsi="Times New Roman" w:cs="Times New Roman"/>
          <w:b/>
          <w:sz w:val="32"/>
          <w:szCs w:val="32"/>
        </w:rPr>
      </w:pPr>
    </w:p>
    <w:p w14:paraId="79C53DDA" w14:textId="06A42A71" w:rsidR="00533C8A" w:rsidDel="001A02F4" w:rsidRDefault="00533C8A" w:rsidP="000B19AA">
      <w:pPr>
        <w:spacing w:line="240" w:lineRule="auto"/>
        <w:rPr>
          <w:del w:id="90" w:author="Brianna Muleski" w:date="2015-09-19T12:06:00Z"/>
          <w:rFonts w:ascii="Times New Roman" w:hAnsi="Times New Roman" w:cs="Times New Roman"/>
          <w:b/>
          <w:sz w:val="32"/>
          <w:szCs w:val="32"/>
        </w:rPr>
      </w:pPr>
    </w:p>
    <w:p w14:paraId="1EE2C87D" w14:textId="6276717A" w:rsidR="00533C8A" w:rsidDel="001A02F4" w:rsidRDefault="00533C8A" w:rsidP="000B19AA">
      <w:pPr>
        <w:spacing w:line="240" w:lineRule="auto"/>
        <w:rPr>
          <w:del w:id="91" w:author="Brianna Muleski" w:date="2015-09-19T12:06:00Z"/>
          <w:rFonts w:ascii="Times New Roman" w:hAnsi="Times New Roman" w:cs="Times New Roman"/>
          <w:b/>
          <w:sz w:val="32"/>
          <w:szCs w:val="32"/>
        </w:rPr>
      </w:pPr>
    </w:p>
    <w:p w14:paraId="7D321349" w14:textId="7CE80A01" w:rsidR="00533C8A" w:rsidDel="001A02F4" w:rsidRDefault="00533C8A" w:rsidP="000B19AA">
      <w:pPr>
        <w:spacing w:line="240" w:lineRule="auto"/>
        <w:rPr>
          <w:del w:id="92" w:author="Brianna Muleski" w:date="2015-09-19T12:06:00Z"/>
          <w:rFonts w:ascii="Times New Roman" w:hAnsi="Times New Roman" w:cs="Times New Roman"/>
          <w:b/>
          <w:sz w:val="32"/>
          <w:szCs w:val="32"/>
        </w:rPr>
      </w:pPr>
    </w:p>
    <w:p w14:paraId="051ADA59" w14:textId="082737C3" w:rsidR="00533C8A" w:rsidDel="001A02F4" w:rsidRDefault="00533C8A" w:rsidP="000B19AA">
      <w:pPr>
        <w:spacing w:line="240" w:lineRule="auto"/>
        <w:rPr>
          <w:del w:id="93" w:author="Brianna Muleski" w:date="2015-09-19T12:06:00Z"/>
          <w:rFonts w:ascii="Times New Roman" w:hAnsi="Times New Roman" w:cs="Times New Roman"/>
          <w:b/>
          <w:sz w:val="32"/>
          <w:szCs w:val="32"/>
        </w:rPr>
      </w:pPr>
    </w:p>
    <w:p w14:paraId="72374180" w14:textId="5FCD14FA" w:rsidR="00533C8A" w:rsidDel="001A02F4" w:rsidRDefault="00533C8A" w:rsidP="000B19AA">
      <w:pPr>
        <w:spacing w:line="240" w:lineRule="auto"/>
        <w:rPr>
          <w:del w:id="94" w:author="Brianna Muleski" w:date="2015-09-19T12:06:00Z"/>
          <w:rFonts w:ascii="Times New Roman" w:hAnsi="Times New Roman" w:cs="Times New Roman"/>
          <w:b/>
          <w:sz w:val="32"/>
          <w:szCs w:val="32"/>
        </w:rPr>
      </w:pPr>
    </w:p>
    <w:p w14:paraId="4CD8BC0B" w14:textId="78FA967A" w:rsidR="00533C8A" w:rsidDel="001A02F4" w:rsidRDefault="00533C8A" w:rsidP="000B19AA">
      <w:pPr>
        <w:spacing w:line="240" w:lineRule="auto"/>
        <w:rPr>
          <w:del w:id="95" w:author="Brianna Muleski" w:date="2015-09-19T12:06:00Z"/>
          <w:rFonts w:ascii="Times New Roman" w:hAnsi="Times New Roman" w:cs="Times New Roman"/>
          <w:b/>
          <w:sz w:val="32"/>
          <w:szCs w:val="32"/>
        </w:rPr>
      </w:pPr>
    </w:p>
    <w:p w14:paraId="31B2C53E" w14:textId="51C935F1" w:rsidR="00533C8A" w:rsidDel="001A02F4" w:rsidRDefault="00533C8A" w:rsidP="000B19AA">
      <w:pPr>
        <w:spacing w:line="240" w:lineRule="auto"/>
        <w:rPr>
          <w:del w:id="96" w:author="Brianna Muleski" w:date="2015-09-19T12:06:00Z"/>
          <w:rFonts w:ascii="Times New Roman" w:hAnsi="Times New Roman" w:cs="Times New Roman"/>
          <w:b/>
          <w:sz w:val="32"/>
          <w:szCs w:val="32"/>
        </w:rPr>
      </w:pPr>
    </w:p>
    <w:p w14:paraId="3245ADCC" w14:textId="7C3568DB" w:rsidR="00533C8A" w:rsidDel="001A02F4" w:rsidRDefault="00533C8A" w:rsidP="000B19AA">
      <w:pPr>
        <w:spacing w:line="240" w:lineRule="auto"/>
        <w:rPr>
          <w:del w:id="97" w:author="Brianna Muleski" w:date="2015-09-19T12:06:00Z"/>
          <w:rFonts w:ascii="Times New Roman" w:hAnsi="Times New Roman" w:cs="Times New Roman"/>
          <w:b/>
          <w:sz w:val="32"/>
          <w:szCs w:val="32"/>
        </w:rPr>
      </w:pPr>
    </w:p>
    <w:p w14:paraId="36292F85" w14:textId="2BA5C82C" w:rsidR="00533C8A" w:rsidDel="001A02F4" w:rsidRDefault="00533C8A" w:rsidP="000B19AA">
      <w:pPr>
        <w:spacing w:line="240" w:lineRule="auto"/>
        <w:rPr>
          <w:del w:id="98" w:author="Brianna Muleski" w:date="2015-09-19T12:06:00Z"/>
          <w:rFonts w:ascii="Times New Roman" w:hAnsi="Times New Roman" w:cs="Times New Roman"/>
          <w:b/>
          <w:sz w:val="32"/>
          <w:szCs w:val="32"/>
        </w:rPr>
      </w:pPr>
    </w:p>
    <w:p w14:paraId="6510D4EF" w14:textId="56989D52" w:rsidR="00533C8A" w:rsidDel="001A02F4" w:rsidRDefault="00533C8A" w:rsidP="000B19AA">
      <w:pPr>
        <w:spacing w:line="240" w:lineRule="auto"/>
        <w:rPr>
          <w:del w:id="99" w:author="Brianna Muleski" w:date="2015-09-19T12:06:00Z"/>
          <w:rFonts w:ascii="Times New Roman" w:hAnsi="Times New Roman" w:cs="Times New Roman"/>
          <w:b/>
          <w:sz w:val="32"/>
          <w:szCs w:val="32"/>
        </w:rPr>
      </w:pPr>
    </w:p>
    <w:p w14:paraId="51C5C9F0" w14:textId="64212764" w:rsidR="00533C8A" w:rsidDel="001A02F4" w:rsidRDefault="00533C8A" w:rsidP="000B19AA">
      <w:pPr>
        <w:spacing w:line="240" w:lineRule="auto"/>
        <w:rPr>
          <w:del w:id="100" w:author="Brianna Muleski" w:date="2015-09-19T12:06:00Z"/>
          <w:rFonts w:ascii="Times New Roman" w:hAnsi="Times New Roman" w:cs="Times New Roman"/>
          <w:b/>
          <w:sz w:val="32"/>
          <w:szCs w:val="32"/>
        </w:rPr>
      </w:pPr>
    </w:p>
    <w:p w14:paraId="2BE0D25B" w14:textId="1F5DCC38" w:rsidR="00533C8A" w:rsidDel="001A02F4" w:rsidRDefault="00533C8A" w:rsidP="000B19AA">
      <w:pPr>
        <w:spacing w:line="240" w:lineRule="auto"/>
        <w:rPr>
          <w:del w:id="101" w:author="Brianna Muleski" w:date="2015-09-19T12:06:00Z"/>
          <w:rFonts w:ascii="Times New Roman" w:hAnsi="Times New Roman" w:cs="Times New Roman"/>
          <w:b/>
          <w:sz w:val="32"/>
          <w:szCs w:val="32"/>
        </w:rPr>
      </w:pPr>
    </w:p>
    <w:p w14:paraId="6AF2C28D" w14:textId="59B0F23C" w:rsidR="00533C8A" w:rsidDel="001A02F4" w:rsidRDefault="00533C8A" w:rsidP="000B19AA">
      <w:pPr>
        <w:spacing w:line="240" w:lineRule="auto"/>
        <w:rPr>
          <w:del w:id="102" w:author="Brianna Muleski" w:date="2015-09-19T12:06:00Z"/>
          <w:rFonts w:ascii="Times New Roman" w:hAnsi="Times New Roman" w:cs="Times New Roman"/>
          <w:b/>
          <w:sz w:val="32"/>
          <w:szCs w:val="32"/>
        </w:rPr>
      </w:pPr>
    </w:p>
    <w:p w14:paraId="7E1E7EB9" w14:textId="741763AA" w:rsidR="00533C8A" w:rsidRDefault="00533C8A" w:rsidP="000B19AA">
      <w:pPr>
        <w:spacing w:line="240" w:lineRule="auto"/>
        <w:rPr>
          <w:rFonts w:ascii="Times New Roman" w:hAnsi="Times New Roman" w:cs="Times New Roman"/>
          <w:b/>
          <w:sz w:val="32"/>
          <w:szCs w:val="32"/>
        </w:rPr>
      </w:pPr>
    </w:p>
    <w:p w14:paraId="72F087CC" w14:textId="77777777" w:rsidR="00533C8A" w:rsidRDefault="00533C8A" w:rsidP="000B19AA">
      <w:pPr>
        <w:spacing w:line="240" w:lineRule="auto"/>
        <w:rPr>
          <w:rFonts w:ascii="Times New Roman" w:hAnsi="Times New Roman" w:cs="Times New Roman"/>
          <w:b/>
          <w:sz w:val="32"/>
          <w:szCs w:val="32"/>
        </w:rPr>
      </w:pPr>
    </w:p>
    <w:p w14:paraId="1096A269" w14:textId="77777777" w:rsidR="00BA5097" w:rsidRDefault="00951C47" w:rsidP="000B19AA">
      <w:pPr>
        <w:spacing w:line="240" w:lineRule="auto"/>
        <w:rPr>
          <w:rFonts w:ascii="Times New Roman" w:hAnsi="Times New Roman" w:cs="Times New Roman"/>
          <w:b/>
          <w:sz w:val="32"/>
          <w:szCs w:val="32"/>
        </w:rPr>
      </w:pPr>
      <w:r>
        <w:rPr>
          <w:rFonts w:ascii="Times New Roman" w:hAnsi="Times New Roman" w:cs="Times New Roman"/>
          <w:b/>
          <w:sz w:val="32"/>
          <w:szCs w:val="32"/>
        </w:rPr>
        <w:t>References</w:t>
      </w:r>
    </w:p>
    <w:p w14:paraId="7DE14F03" w14:textId="77777777" w:rsidR="003C5339" w:rsidRDefault="003C5339" w:rsidP="000B19AA">
      <w:pPr>
        <w:spacing w:line="240" w:lineRule="auto"/>
        <w:rPr>
          <w:rFonts w:ascii="Times New Roman" w:hAnsi="Times New Roman" w:cs="Times New Roman"/>
          <w:b/>
          <w:sz w:val="32"/>
          <w:szCs w:val="32"/>
        </w:rPr>
      </w:pPr>
    </w:p>
    <w:p w14:paraId="47A1211F" w14:textId="77777777" w:rsidR="003C5339" w:rsidRPr="003C5339" w:rsidRDefault="003C5339" w:rsidP="000B19AA">
      <w:pPr>
        <w:spacing w:line="240" w:lineRule="auto"/>
        <w:rPr>
          <w:rFonts w:ascii="Times New Roman" w:hAnsi="Times New Roman" w:cs="Times New Roman"/>
          <w:b/>
          <w:sz w:val="28"/>
          <w:szCs w:val="28"/>
        </w:rPr>
      </w:pPr>
      <w:r>
        <w:rPr>
          <w:rFonts w:ascii="Times New Roman" w:hAnsi="Times New Roman" w:cs="Times New Roman"/>
          <w:b/>
          <w:sz w:val="28"/>
          <w:szCs w:val="28"/>
        </w:rPr>
        <w:t>Images</w:t>
      </w:r>
    </w:p>
    <w:p w14:paraId="0B8085FF" w14:textId="77777777" w:rsidR="00BA5097" w:rsidRDefault="000915A7"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hyperlink r:id="rId13" w:history="1">
        <w:r w:rsidR="00686EE5" w:rsidRPr="007F1026">
          <w:rPr>
            <w:rStyle w:val="Hyperlink"/>
            <w:rFonts w:ascii="Times New Roman" w:hAnsi="Times New Roman" w:cs="Times New Roman"/>
            <w:sz w:val="24"/>
            <w:szCs w:val="24"/>
          </w:rPr>
          <w:t>http://docs.telerik.com/teststudio/features/testing-types/manual-testing/fast-forward</w:t>
        </w:r>
      </w:hyperlink>
    </w:p>
    <w:p w14:paraId="5CA1320B" w14:textId="77777777" w:rsidR="00686EE5" w:rsidRDefault="00686EE5" w:rsidP="000B19AA">
      <w:pPr>
        <w:spacing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[2] </w:t>
      </w:r>
      <w:hyperlink r:id="rId14" w:history="1">
        <w:r w:rsidRPr="007F1026">
          <w:rPr>
            <w:rStyle w:val="Hyperlink"/>
            <w:rFonts w:ascii="Times New Roman" w:hAnsi="Times New Roman" w:cs="Times New Roman"/>
            <w:sz w:val="24"/>
            <w:szCs w:val="24"/>
          </w:rPr>
          <w:t>http://www.telerik.com/sfimages/default-source/blogs/432-png</w:t>
        </w:r>
      </w:hyperlink>
    </w:p>
    <w:p w14:paraId="2F09C8DB" w14:textId="77777777" w:rsidR="00A93E36" w:rsidRDefault="00A93E36" w:rsidP="00A93E36">
      <w:pPr>
        <w:spacing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[3] </w:t>
      </w:r>
      <w:hyperlink r:id="rId15" w:history="1">
        <w:r w:rsidRPr="00230C03">
          <w:rPr>
            <w:rStyle w:val="Hyperlink"/>
            <w:rFonts w:ascii="Times New Roman" w:hAnsi="Times New Roman" w:cs="Times New Roman"/>
            <w:sz w:val="24"/>
            <w:szCs w:val="24"/>
          </w:rPr>
          <w:t>http://d585tldpucybw.cloudfront.net/sfimages/default-source/productsimages/teststudio/findexpression-ui.png?sfvrsn=2</w:t>
        </w:r>
      </w:hyperlink>
    </w:p>
    <w:p w14:paraId="256B52E0" w14:textId="77777777" w:rsidR="003C5339" w:rsidRDefault="003C5339" w:rsidP="00A93E36">
      <w:pPr>
        <w:spacing w:line="240" w:lineRule="auto"/>
        <w:rPr>
          <w:rStyle w:val="Hyperlink"/>
          <w:rFonts w:ascii="Times New Roman" w:hAnsi="Times New Roman" w:cs="Times New Roman"/>
          <w:sz w:val="24"/>
          <w:szCs w:val="24"/>
        </w:rPr>
      </w:pPr>
    </w:p>
    <w:p w14:paraId="215722A2" w14:textId="77777777" w:rsidR="003C5339" w:rsidRPr="003C5339" w:rsidRDefault="003C5339" w:rsidP="00A93E36">
      <w:pPr>
        <w:spacing w:line="240" w:lineRule="auto"/>
        <w:rPr>
          <w:rStyle w:val="Hyperlink"/>
          <w:rFonts w:ascii="Times New Roman" w:hAnsi="Times New Roman" w:cs="Times New Roman"/>
          <w:b/>
          <w:color w:val="auto"/>
          <w:sz w:val="28"/>
          <w:szCs w:val="28"/>
          <w:u w:val="none"/>
        </w:rPr>
      </w:pPr>
      <w:r w:rsidRPr="003C5339">
        <w:rPr>
          <w:rStyle w:val="Hyperlink"/>
          <w:rFonts w:ascii="Times New Roman" w:hAnsi="Times New Roman" w:cs="Times New Roman"/>
          <w:b/>
          <w:color w:val="auto"/>
          <w:sz w:val="28"/>
          <w:szCs w:val="28"/>
          <w:u w:val="none"/>
        </w:rPr>
        <w:t>Content</w:t>
      </w:r>
    </w:p>
    <w:p w14:paraId="26D870BA" w14:textId="77777777" w:rsidR="001126CC" w:rsidRPr="00E91129" w:rsidRDefault="001126CC" w:rsidP="00E91129">
      <w:pPr>
        <w:spacing w:line="240" w:lineRule="auto"/>
        <w:ind w:left="720" w:hanging="720"/>
        <w:rPr>
          <w:rStyle w:val="Hyperlink"/>
          <w:rFonts w:ascii="Times New Roman" w:eastAsia="Arial Unicode MS" w:hAnsi="Times New Roman" w:cs="Times New Roman"/>
          <w:color w:val="000000"/>
          <w:sz w:val="24"/>
          <w:szCs w:val="24"/>
          <w:u w:val="none"/>
          <w:shd w:val="clear" w:color="auto" w:fill="FFFFFF"/>
        </w:rPr>
      </w:pPr>
      <w:r>
        <w:rPr>
          <w:rStyle w:val="Hyperlink"/>
          <w:rFonts w:ascii="Times New Roman" w:hAnsi="Times New Roman" w:cs="Times New Roman"/>
          <w:color w:val="auto"/>
          <w:sz w:val="24"/>
          <w:szCs w:val="24"/>
          <w:u w:val="none"/>
        </w:rPr>
        <w:t xml:space="preserve">[4] </w:t>
      </w:r>
      <w:r w:rsidR="00A26CE7" w:rsidRPr="00E91129">
        <w:rPr>
          <w:rFonts w:ascii="Times New Roman" w:eastAsia="Arial Unicode MS" w:hAnsi="Times New Roman" w:cs="Times New Roman"/>
          <w:color w:val="000000"/>
          <w:sz w:val="24"/>
          <w:szCs w:val="24"/>
          <w:shd w:val="clear" w:color="auto" w:fill="FFFFFF"/>
        </w:rPr>
        <w:t>Hayes, L. G. (2004).</w:t>
      </w:r>
      <w:r w:rsidR="00A26CE7" w:rsidRPr="00E91129">
        <w:rPr>
          <w:rStyle w:val="apple-converted-space"/>
          <w:rFonts w:ascii="Times New Roman" w:eastAsia="Arial Unicode MS" w:hAnsi="Times New Roman" w:cs="Times New Roman"/>
          <w:color w:val="000000"/>
          <w:sz w:val="24"/>
          <w:szCs w:val="24"/>
          <w:shd w:val="clear" w:color="auto" w:fill="FFFFFF"/>
        </w:rPr>
        <w:t> </w:t>
      </w:r>
      <w:r w:rsidR="00A26CE7" w:rsidRPr="00E91129">
        <w:rPr>
          <w:rFonts w:ascii="Times New Roman" w:eastAsia="Arial Unicode MS" w:hAnsi="Times New Roman" w:cs="Times New Roman"/>
          <w:i/>
          <w:iCs/>
          <w:color w:val="000000"/>
          <w:sz w:val="24"/>
          <w:szCs w:val="24"/>
          <w:shd w:val="clear" w:color="auto" w:fill="FFFFFF"/>
        </w:rPr>
        <w:t>The automated testing handbook</w:t>
      </w:r>
      <w:r w:rsidR="00A26CE7" w:rsidRPr="00E91129">
        <w:rPr>
          <w:rFonts w:ascii="Times New Roman" w:eastAsia="Arial Unicode MS" w:hAnsi="Times New Roman" w:cs="Times New Roman"/>
          <w:color w:val="000000"/>
          <w:sz w:val="24"/>
          <w:szCs w:val="24"/>
          <w:shd w:val="clear" w:color="auto" w:fill="FFFFFF"/>
        </w:rPr>
        <w:t xml:space="preserve">. Richardson, TX: Software </w:t>
      </w:r>
      <w:r w:rsidR="00E91129">
        <w:rPr>
          <w:rFonts w:ascii="Times New Roman" w:eastAsia="Arial Unicode MS" w:hAnsi="Times New Roman" w:cs="Times New Roman"/>
          <w:color w:val="000000"/>
          <w:sz w:val="24"/>
          <w:szCs w:val="24"/>
          <w:shd w:val="clear" w:color="auto" w:fill="FFFFFF"/>
        </w:rPr>
        <w:t xml:space="preserve">Testing </w:t>
      </w:r>
      <w:r w:rsidR="00A26CE7" w:rsidRPr="00E91129">
        <w:rPr>
          <w:rFonts w:ascii="Times New Roman" w:eastAsia="Arial Unicode MS" w:hAnsi="Times New Roman" w:cs="Times New Roman"/>
          <w:color w:val="000000"/>
          <w:sz w:val="24"/>
          <w:szCs w:val="24"/>
          <w:shd w:val="clear" w:color="auto" w:fill="FFFFFF"/>
        </w:rPr>
        <w:t>Institute.</w:t>
      </w:r>
    </w:p>
    <w:p w14:paraId="58695B2C" w14:textId="77777777" w:rsidR="00AE4A5B" w:rsidRDefault="001126CC" w:rsidP="00E91129">
      <w:pPr>
        <w:spacing w:line="240" w:lineRule="auto"/>
        <w:ind w:left="720" w:hanging="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[5]</w:t>
      </w:r>
      <w:r w:rsidR="00AE4A5B">
        <w:rPr>
          <w:rStyle w:val="Hyperlink"/>
          <w:rFonts w:ascii="Times New Roman" w:hAnsi="Times New Roman" w:cs="Times New Roman"/>
          <w:color w:val="auto"/>
          <w:sz w:val="24"/>
          <w:szCs w:val="24"/>
          <w:u w:val="none"/>
        </w:rPr>
        <w:t xml:space="preserve"> </w:t>
      </w:r>
      <w:proofErr w:type="spellStart"/>
      <w:r w:rsidR="00E91129" w:rsidRPr="00E91129">
        <w:rPr>
          <w:rFonts w:ascii="Times New Roman" w:eastAsia="Arial Unicode MS" w:hAnsi="Times New Roman" w:cs="Times New Roman"/>
          <w:color w:val="000000"/>
          <w:sz w:val="24"/>
          <w:szCs w:val="24"/>
          <w:shd w:val="clear" w:color="auto" w:fill="FFFFFF"/>
        </w:rPr>
        <w:t>Peppler</w:t>
      </w:r>
      <w:proofErr w:type="spellEnd"/>
      <w:r w:rsidR="00E91129" w:rsidRPr="00E91129">
        <w:rPr>
          <w:rFonts w:ascii="Times New Roman" w:eastAsia="Arial Unicode MS" w:hAnsi="Times New Roman" w:cs="Times New Roman"/>
          <w:color w:val="000000"/>
          <w:sz w:val="24"/>
          <w:szCs w:val="24"/>
          <w:shd w:val="clear" w:color="auto" w:fill="FFFFFF"/>
        </w:rPr>
        <w:t xml:space="preserve">, K. A., </w:t>
      </w:r>
      <w:proofErr w:type="spellStart"/>
      <w:r w:rsidR="00E91129" w:rsidRPr="00E91129">
        <w:rPr>
          <w:rFonts w:ascii="Times New Roman" w:eastAsia="Arial Unicode MS" w:hAnsi="Times New Roman" w:cs="Times New Roman"/>
          <w:color w:val="000000"/>
          <w:sz w:val="24"/>
          <w:szCs w:val="24"/>
          <w:shd w:val="clear" w:color="auto" w:fill="FFFFFF"/>
        </w:rPr>
        <w:t>Tekinbas</w:t>
      </w:r>
      <w:proofErr w:type="spellEnd"/>
      <w:r w:rsidR="00E91129" w:rsidRPr="00E91129">
        <w:rPr>
          <w:rFonts w:ascii="Times New Roman" w:eastAsia="Arial Unicode MS" w:hAnsi="Times New Roman" w:cs="Times New Roman"/>
          <w:color w:val="000000"/>
          <w:sz w:val="24"/>
          <w:szCs w:val="24"/>
          <w:shd w:val="clear" w:color="auto" w:fill="FFFFFF"/>
        </w:rPr>
        <w:t xml:space="preserve">̧, K. S., </w:t>
      </w:r>
      <w:proofErr w:type="spellStart"/>
      <w:r w:rsidR="00E91129" w:rsidRPr="00E91129">
        <w:rPr>
          <w:rFonts w:ascii="Times New Roman" w:eastAsia="Arial Unicode MS" w:hAnsi="Times New Roman" w:cs="Times New Roman"/>
          <w:color w:val="000000"/>
          <w:sz w:val="24"/>
          <w:szCs w:val="24"/>
          <w:shd w:val="clear" w:color="auto" w:fill="FFFFFF"/>
        </w:rPr>
        <w:t>Gresalfi</w:t>
      </w:r>
      <w:proofErr w:type="spellEnd"/>
      <w:r w:rsidR="00E91129" w:rsidRPr="00E91129">
        <w:rPr>
          <w:rFonts w:ascii="Times New Roman" w:eastAsia="Arial Unicode MS" w:hAnsi="Times New Roman" w:cs="Times New Roman"/>
          <w:color w:val="000000"/>
          <w:sz w:val="24"/>
          <w:szCs w:val="24"/>
          <w:shd w:val="clear" w:color="auto" w:fill="FFFFFF"/>
        </w:rPr>
        <w:t>, M., &amp; Santo, R. (2014).</w:t>
      </w:r>
      <w:r w:rsidR="00E91129" w:rsidRPr="00E91129">
        <w:rPr>
          <w:rStyle w:val="apple-converted-space"/>
          <w:rFonts w:ascii="Times New Roman" w:eastAsia="Arial Unicode MS" w:hAnsi="Times New Roman" w:cs="Times New Roman"/>
          <w:color w:val="000000"/>
          <w:sz w:val="24"/>
          <w:szCs w:val="24"/>
          <w:shd w:val="clear" w:color="auto" w:fill="FFFFFF"/>
        </w:rPr>
        <w:t> </w:t>
      </w:r>
      <w:r w:rsidR="00E91129" w:rsidRPr="00E91129">
        <w:rPr>
          <w:rFonts w:ascii="Times New Roman" w:eastAsia="Arial Unicode MS" w:hAnsi="Times New Roman" w:cs="Times New Roman"/>
          <w:i/>
          <w:iCs/>
          <w:color w:val="000000"/>
          <w:sz w:val="24"/>
          <w:szCs w:val="24"/>
          <w:shd w:val="clear" w:color="auto" w:fill="FFFFFF"/>
        </w:rPr>
        <w:t>Short Circuits: Crafting e-Puppets with DIY electronics</w:t>
      </w:r>
      <w:r w:rsidR="00E91129" w:rsidRPr="00E91129">
        <w:rPr>
          <w:rFonts w:ascii="Times New Roman" w:eastAsia="Arial Unicode MS" w:hAnsi="Times New Roman" w:cs="Times New Roman"/>
          <w:color w:val="000000"/>
          <w:sz w:val="24"/>
          <w:szCs w:val="24"/>
          <w:shd w:val="clear" w:color="auto" w:fill="FFFFFF"/>
        </w:rPr>
        <w:t>.</w:t>
      </w:r>
    </w:p>
    <w:p w14:paraId="5CDB8B63" w14:textId="77777777" w:rsidR="001126CC" w:rsidRPr="00AE4F50" w:rsidRDefault="001126CC" w:rsidP="00AE4F50">
      <w:pPr>
        <w:spacing w:line="240" w:lineRule="auto"/>
        <w:ind w:left="720" w:hanging="720"/>
        <w:rPr>
          <w:rStyle w:val="Hyperlink"/>
          <w:rFonts w:ascii="Times New Roman" w:hAnsi="Times New Roman" w:cs="Times New Roman"/>
          <w:color w:val="auto"/>
          <w:sz w:val="24"/>
          <w:szCs w:val="24"/>
          <w:u w:val="none"/>
        </w:rPr>
      </w:pPr>
      <w:r w:rsidRPr="00AE4F50">
        <w:rPr>
          <w:rStyle w:val="Hyperlink"/>
          <w:rFonts w:ascii="Times New Roman" w:hAnsi="Times New Roman" w:cs="Times New Roman"/>
          <w:color w:val="auto"/>
          <w:sz w:val="24"/>
          <w:szCs w:val="24"/>
          <w:u w:val="none"/>
        </w:rPr>
        <w:t>[6]</w:t>
      </w:r>
      <w:r w:rsidR="00AE4F50" w:rsidRPr="00AE4F50">
        <w:rPr>
          <w:rStyle w:val="Hyperlink"/>
          <w:rFonts w:ascii="Times New Roman" w:hAnsi="Times New Roman" w:cs="Times New Roman"/>
          <w:color w:val="auto"/>
          <w:sz w:val="24"/>
          <w:szCs w:val="24"/>
          <w:u w:val="none"/>
        </w:rPr>
        <w:t xml:space="preserve"> </w:t>
      </w:r>
      <w:r w:rsidR="00AE4F50" w:rsidRPr="00AE4F50">
        <w:rPr>
          <w:rFonts w:ascii="Times New Roman" w:eastAsia="Arial Unicode MS" w:hAnsi="Times New Roman" w:cs="Times New Roman"/>
          <w:color w:val="000000"/>
          <w:sz w:val="24"/>
          <w:szCs w:val="24"/>
          <w:shd w:val="clear" w:color="auto" w:fill="FFFFFF"/>
        </w:rPr>
        <w:t>Nguyen, H. Q. (2000).</w:t>
      </w:r>
      <w:r w:rsidR="00AE4F50" w:rsidRPr="00AE4F50">
        <w:rPr>
          <w:rStyle w:val="apple-converted-space"/>
          <w:rFonts w:ascii="Times New Roman" w:eastAsia="Arial Unicode MS" w:hAnsi="Times New Roman" w:cs="Times New Roman"/>
          <w:color w:val="000000"/>
          <w:sz w:val="24"/>
          <w:szCs w:val="24"/>
          <w:shd w:val="clear" w:color="auto" w:fill="FFFFFF"/>
        </w:rPr>
        <w:t> </w:t>
      </w:r>
      <w:r w:rsidR="00AE4F50" w:rsidRPr="00AE4F50">
        <w:rPr>
          <w:rFonts w:ascii="Times New Roman" w:eastAsia="Arial Unicode MS" w:hAnsi="Times New Roman" w:cs="Times New Roman"/>
          <w:i/>
          <w:iCs/>
          <w:color w:val="000000"/>
          <w:sz w:val="24"/>
          <w:szCs w:val="24"/>
          <w:shd w:val="clear" w:color="auto" w:fill="FFFFFF"/>
        </w:rPr>
        <w:t>Testing applications on the Web: Test planning for Internet-based systems</w:t>
      </w:r>
      <w:r w:rsidR="00AE4F50" w:rsidRPr="00AE4F50">
        <w:rPr>
          <w:rFonts w:ascii="Times New Roman" w:eastAsia="Arial Unicode MS" w:hAnsi="Times New Roman" w:cs="Times New Roman"/>
          <w:color w:val="000000"/>
          <w:sz w:val="24"/>
          <w:szCs w:val="24"/>
          <w:shd w:val="clear" w:color="auto" w:fill="FFFFFF"/>
        </w:rPr>
        <w:t>. New York: Wiley.</w:t>
      </w:r>
    </w:p>
    <w:p w14:paraId="6D7F3E16" w14:textId="77777777" w:rsidR="001126CC" w:rsidRPr="00B470E4" w:rsidDel="004256BA" w:rsidRDefault="001126CC" w:rsidP="00B470E4">
      <w:pPr>
        <w:pStyle w:val="Heading1"/>
        <w:shd w:val="clear" w:color="auto" w:fill="FFFFFF"/>
        <w:spacing w:before="0" w:beforeAutospacing="0" w:after="0" w:afterAutospacing="0" w:line="288" w:lineRule="atLeast"/>
        <w:ind w:left="720" w:hanging="720"/>
        <w:rPr>
          <w:del w:id="103" w:author="Brianna Muleski" w:date="2015-09-19T12:39:00Z"/>
          <w:rStyle w:val="Hyperlink"/>
          <w:b w:val="0"/>
          <w:color w:val="333333"/>
          <w:sz w:val="24"/>
          <w:szCs w:val="24"/>
          <w:u w:val="none"/>
        </w:rPr>
      </w:pPr>
      <w:r w:rsidRPr="00B470E4">
        <w:rPr>
          <w:rStyle w:val="Hyperlink"/>
          <w:b w:val="0"/>
          <w:color w:val="auto"/>
          <w:sz w:val="24"/>
          <w:szCs w:val="24"/>
          <w:u w:val="none"/>
        </w:rPr>
        <w:lastRenderedPageBreak/>
        <w:t>[7]</w:t>
      </w:r>
      <w:r w:rsidR="00C15C5E" w:rsidRPr="00B470E4">
        <w:rPr>
          <w:rStyle w:val="Hyperlink"/>
          <w:b w:val="0"/>
          <w:color w:val="auto"/>
          <w:sz w:val="24"/>
          <w:szCs w:val="24"/>
          <w:u w:val="none"/>
        </w:rPr>
        <w:t xml:space="preserve"> </w:t>
      </w:r>
      <w:r w:rsidR="00B470E4" w:rsidRPr="00B470E4">
        <w:rPr>
          <w:b w:val="0"/>
          <w:color w:val="000000"/>
          <w:sz w:val="24"/>
          <w:szCs w:val="24"/>
          <w:shd w:val="clear" w:color="auto" w:fill="FFFFFF"/>
        </w:rPr>
        <w:t xml:space="preserve">Humble, Jez, </w:t>
      </w:r>
      <w:proofErr w:type="spellStart"/>
      <w:r w:rsidR="00B470E4" w:rsidRPr="00B470E4">
        <w:rPr>
          <w:b w:val="0"/>
          <w:color w:val="000000"/>
          <w:sz w:val="24"/>
          <w:szCs w:val="24"/>
          <w:shd w:val="clear" w:color="auto" w:fill="FFFFFF"/>
        </w:rPr>
        <w:t>Farleey</w:t>
      </w:r>
      <w:proofErr w:type="spellEnd"/>
      <w:r w:rsidR="00B470E4" w:rsidRPr="00B470E4">
        <w:rPr>
          <w:b w:val="0"/>
          <w:color w:val="000000"/>
          <w:sz w:val="24"/>
          <w:szCs w:val="24"/>
          <w:shd w:val="clear" w:color="auto" w:fill="FFFFFF"/>
        </w:rPr>
        <w:t xml:space="preserve">, David </w:t>
      </w:r>
      <w:r w:rsidR="00951C47" w:rsidRPr="00B470E4">
        <w:rPr>
          <w:b w:val="0"/>
          <w:color w:val="000000"/>
          <w:sz w:val="24"/>
          <w:szCs w:val="24"/>
          <w:shd w:val="clear" w:color="auto" w:fill="FFFFFF"/>
        </w:rPr>
        <w:t>(</w:t>
      </w:r>
      <w:r w:rsidR="00B470E4" w:rsidRPr="00B470E4">
        <w:rPr>
          <w:b w:val="0"/>
          <w:color w:val="000000"/>
          <w:sz w:val="24"/>
          <w:szCs w:val="24"/>
          <w:shd w:val="clear" w:color="auto" w:fill="FFFFFF"/>
        </w:rPr>
        <w:t>2010</w:t>
      </w:r>
      <w:r w:rsidR="00951C47" w:rsidRPr="00B470E4">
        <w:rPr>
          <w:b w:val="0"/>
          <w:color w:val="000000"/>
          <w:sz w:val="24"/>
          <w:szCs w:val="24"/>
          <w:shd w:val="clear" w:color="auto" w:fill="FFFFFF"/>
        </w:rPr>
        <w:t>).</w:t>
      </w:r>
      <w:r w:rsidR="00951C47" w:rsidRPr="00B470E4">
        <w:rPr>
          <w:rStyle w:val="apple-converted-space"/>
          <w:b w:val="0"/>
          <w:color w:val="000000"/>
          <w:sz w:val="24"/>
          <w:szCs w:val="24"/>
          <w:shd w:val="clear" w:color="auto" w:fill="FFFFFF"/>
        </w:rPr>
        <w:t> </w:t>
      </w:r>
      <w:r w:rsidR="00B470E4" w:rsidRPr="00B470E4">
        <w:rPr>
          <w:b w:val="0"/>
          <w:color w:val="333333"/>
          <w:sz w:val="24"/>
          <w:szCs w:val="24"/>
        </w:rPr>
        <w:t>Continuous Delivery: Reliable Software Releases through Build, Test, and Deployment Automation</w:t>
      </w:r>
      <w:r w:rsidR="00951C47" w:rsidRPr="00B470E4">
        <w:rPr>
          <w:b w:val="0"/>
          <w:color w:val="000000"/>
          <w:sz w:val="24"/>
          <w:szCs w:val="24"/>
          <w:shd w:val="clear" w:color="auto" w:fill="FFFFFF"/>
        </w:rPr>
        <w:t xml:space="preserve">. </w:t>
      </w:r>
      <w:r w:rsidR="00B470E4" w:rsidRPr="00B470E4">
        <w:rPr>
          <w:b w:val="0"/>
          <w:color w:val="000000"/>
          <w:sz w:val="24"/>
          <w:szCs w:val="24"/>
          <w:shd w:val="clear" w:color="auto" w:fill="FFFFFF"/>
        </w:rPr>
        <w:t>Crawfordsville, Indiana</w:t>
      </w:r>
      <w:r w:rsidR="00951C47" w:rsidRPr="00B470E4">
        <w:rPr>
          <w:b w:val="0"/>
          <w:color w:val="000000"/>
          <w:sz w:val="24"/>
          <w:szCs w:val="24"/>
          <w:shd w:val="clear" w:color="auto" w:fill="FFFFFF"/>
        </w:rPr>
        <w:t xml:space="preserve">: </w:t>
      </w:r>
      <w:r w:rsidR="00B470E4" w:rsidRPr="00B470E4">
        <w:rPr>
          <w:b w:val="0"/>
          <w:color w:val="000000"/>
          <w:sz w:val="24"/>
          <w:szCs w:val="24"/>
          <w:shd w:val="clear" w:color="auto" w:fill="FFFFFF"/>
        </w:rPr>
        <w:t>Addison-Wesley</w:t>
      </w:r>
      <w:r w:rsidR="00951C47" w:rsidRPr="00B470E4">
        <w:rPr>
          <w:b w:val="0"/>
          <w:color w:val="000000"/>
          <w:sz w:val="24"/>
          <w:szCs w:val="24"/>
          <w:shd w:val="clear" w:color="auto" w:fill="FFFFFF"/>
        </w:rPr>
        <w:t>.</w:t>
      </w:r>
    </w:p>
    <w:p w14:paraId="457DCC20" w14:textId="77777777" w:rsidR="001126CC" w:rsidRPr="00B470E4" w:rsidDel="004256BA" w:rsidRDefault="001126CC" w:rsidP="004256BA">
      <w:pPr>
        <w:pStyle w:val="Heading1"/>
        <w:shd w:val="clear" w:color="auto" w:fill="FFFFFF"/>
        <w:spacing w:before="0" w:beforeAutospacing="0" w:after="0" w:afterAutospacing="0" w:line="288" w:lineRule="atLeast"/>
        <w:ind w:left="720" w:hanging="720"/>
        <w:rPr>
          <w:del w:id="104" w:author="Brianna Muleski" w:date="2015-09-19T12:39:00Z"/>
          <w:rStyle w:val="Hyperlink"/>
          <w:color w:val="auto"/>
          <w:sz w:val="24"/>
          <w:szCs w:val="24"/>
          <w:u w:val="none"/>
        </w:rPr>
        <w:pPrChange w:id="105" w:author="Brianna Muleski" w:date="2015-09-19T12:39:00Z">
          <w:pPr>
            <w:spacing w:line="240" w:lineRule="auto"/>
          </w:pPr>
        </w:pPrChange>
      </w:pPr>
    </w:p>
    <w:p w14:paraId="060CC477" w14:textId="77777777" w:rsidR="001126CC" w:rsidDel="004256BA" w:rsidRDefault="001126CC" w:rsidP="00A93E36">
      <w:pPr>
        <w:spacing w:line="240" w:lineRule="auto"/>
        <w:rPr>
          <w:del w:id="106" w:author="Brianna Muleski" w:date="2015-09-19T12:39:00Z"/>
          <w:rFonts w:ascii="Times New Roman" w:hAnsi="Times New Roman" w:cs="Times New Roman"/>
          <w:sz w:val="24"/>
          <w:szCs w:val="24"/>
        </w:rPr>
      </w:pPr>
    </w:p>
    <w:p w14:paraId="32D9BEBB" w14:textId="77777777" w:rsidR="00A93E36" w:rsidDel="004256BA" w:rsidRDefault="00A93E36" w:rsidP="000B19AA">
      <w:pPr>
        <w:spacing w:line="240" w:lineRule="auto"/>
        <w:rPr>
          <w:del w:id="107" w:author="Brianna Muleski" w:date="2015-09-19T12:39:00Z"/>
          <w:rFonts w:ascii="Times New Roman" w:hAnsi="Times New Roman" w:cs="Times New Roman"/>
          <w:sz w:val="24"/>
          <w:szCs w:val="24"/>
        </w:rPr>
      </w:pPr>
    </w:p>
    <w:p w14:paraId="6676D9EF" w14:textId="77777777" w:rsidR="00686EE5" w:rsidRPr="00BA5097" w:rsidDel="004256BA" w:rsidRDefault="00686EE5" w:rsidP="000B19AA">
      <w:pPr>
        <w:spacing w:line="240" w:lineRule="auto"/>
        <w:rPr>
          <w:del w:id="108" w:author="Brianna Muleski" w:date="2015-09-19T12:39:00Z"/>
          <w:rFonts w:ascii="Times New Roman" w:hAnsi="Times New Roman" w:cs="Times New Roman"/>
          <w:sz w:val="24"/>
          <w:szCs w:val="24"/>
        </w:rPr>
      </w:pPr>
    </w:p>
    <w:p w14:paraId="78938308" w14:textId="77777777" w:rsidR="00BA5097" w:rsidDel="004256BA" w:rsidRDefault="00BA5097" w:rsidP="000B19AA">
      <w:pPr>
        <w:spacing w:line="240" w:lineRule="auto"/>
        <w:rPr>
          <w:del w:id="109" w:author="Brianna Muleski" w:date="2015-09-19T12:39:00Z"/>
          <w:rFonts w:ascii="Times New Roman" w:hAnsi="Times New Roman" w:cs="Times New Roman"/>
          <w:sz w:val="24"/>
          <w:szCs w:val="24"/>
        </w:rPr>
      </w:pPr>
    </w:p>
    <w:p w14:paraId="4E16C89C" w14:textId="77777777" w:rsidR="00BA5097" w:rsidRPr="00BA5097" w:rsidDel="004256BA" w:rsidRDefault="00BA5097" w:rsidP="000B19AA">
      <w:pPr>
        <w:spacing w:line="240" w:lineRule="auto"/>
        <w:rPr>
          <w:del w:id="110" w:author="Brianna Muleski" w:date="2015-09-19T12:39:00Z"/>
          <w:rFonts w:ascii="Times New Roman" w:hAnsi="Times New Roman" w:cs="Times New Roman"/>
          <w:sz w:val="24"/>
          <w:szCs w:val="24"/>
        </w:rPr>
      </w:pPr>
    </w:p>
    <w:p w14:paraId="5B1AE881" w14:textId="77777777" w:rsidR="00235A46" w:rsidDel="004256BA" w:rsidRDefault="00235A46" w:rsidP="000B19AA">
      <w:pPr>
        <w:spacing w:line="240" w:lineRule="auto"/>
        <w:rPr>
          <w:del w:id="111" w:author="Brianna Muleski" w:date="2015-09-19T12:39:00Z"/>
          <w:rFonts w:ascii="Times New Roman" w:hAnsi="Times New Roman" w:cs="Times New Roman"/>
          <w:b/>
          <w:sz w:val="32"/>
          <w:szCs w:val="32"/>
        </w:rPr>
      </w:pPr>
    </w:p>
    <w:p w14:paraId="325682EB" w14:textId="77777777" w:rsidR="00235A46" w:rsidRPr="00235A46" w:rsidDel="004256BA" w:rsidRDefault="00235A46" w:rsidP="000B19AA">
      <w:pPr>
        <w:spacing w:line="240" w:lineRule="auto"/>
        <w:rPr>
          <w:del w:id="112" w:author="Brianna Muleski" w:date="2015-09-19T12:39:00Z"/>
          <w:rFonts w:ascii="Times New Roman" w:hAnsi="Times New Roman" w:cs="Times New Roman"/>
          <w:b/>
          <w:sz w:val="24"/>
          <w:szCs w:val="24"/>
        </w:rPr>
      </w:pPr>
    </w:p>
    <w:p w14:paraId="3BE933FC" w14:textId="77777777" w:rsidR="00235A46" w:rsidDel="004256BA" w:rsidRDefault="00235A46" w:rsidP="000B19AA">
      <w:pPr>
        <w:spacing w:line="240" w:lineRule="auto"/>
        <w:rPr>
          <w:del w:id="113" w:author="Brianna Muleski" w:date="2015-09-19T12:39:00Z"/>
          <w:rFonts w:ascii="Times New Roman" w:hAnsi="Times New Roman" w:cs="Times New Roman"/>
          <w:sz w:val="24"/>
          <w:szCs w:val="24"/>
        </w:rPr>
      </w:pPr>
    </w:p>
    <w:p w14:paraId="7C7C1060" w14:textId="77777777" w:rsidR="00235A46" w:rsidDel="004256BA" w:rsidRDefault="00235A46" w:rsidP="000B19AA">
      <w:pPr>
        <w:spacing w:line="240" w:lineRule="auto"/>
        <w:rPr>
          <w:del w:id="114" w:author="Brianna Muleski" w:date="2015-09-19T12:39:00Z"/>
          <w:rFonts w:ascii="Times New Roman" w:hAnsi="Times New Roman" w:cs="Times New Roman"/>
          <w:sz w:val="24"/>
          <w:szCs w:val="24"/>
        </w:rPr>
      </w:pPr>
    </w:p>
    <w:p w14:paraId="3E8D3E2B" w14:textId="77777777" w:rsidR="00F57AA8" w:rsidRPr="00F57AA8" w:rsidDel="004256BA" w:rsidRDefault="00F57AA8" w:rsidP="000B19AA">
      <w:pPr>
        <w:spacing w:line="240" w:lineRule="auto"/>
        <w:rPr>
          <w:del w:id="115" w:author="Brianna Muleski" w:date="2015-09-19T12:39:00Z"/>
          <w:rFonts w:ascii="Times New Roman" w:hAnsi="Times New Roman" w:cs="Times New Roman"/>
          <w:sz w:val="24"/>
          <w:szCs w:val="24"/>
        </w:rPr>
      </w:pPr>
    </w:p>
    <w:p w14:paraId="4B96C4DF" w14:textId="77777777" w:rsidR="003F4BB6" w:rsidDel="004256BA" w:rsidRDefault="003F4BB6" w:rsidP="001D50DA">
      <w:pPr>
        <w:spacing w:line="480" w:lineRule="auto"/>
        <w:rPr>
          <w:del w:id="116" w:author="Brianna Muleski" w:date="2015-09-19T12:39:00Z"/>
          <w:rFonts w:ascii="Times New Roman" w:hAnsi="Times New Roman" w:cs="Times New Roman"/>
          <w:b/>
          <w:sz w:val="28"/>
          <w:szCs w:val="28"/>
        </w:rPr>
      </w:pPr>
    </w:p>
    <w:p w14:paraId="720B8343" w14:textId="77777777" w:rsidR="004336F5" w:rsidDel="004256BA" w:rsidRDefault="004336F5">
      <w:pPr>
        <w:rPr>
          <w:del w:id="117" w:author="Brianna Muleski" w:date="2015-09-19T12:39:00Z"/>
          <w:b/>
          <w:sz w:val="28"/>
          <w:szCs w:val="28"/>
        </w:rPr>
      </w:pPr>
      <w:bookmarkStart w:id="118" w:name="_GoBack"/>
      <w:bookmarkEnd w:id="118"/>
    </w:p>
    <w:p w14:paraId="3EB7A2E4" w14:textId="77777777" w:rsidR="004336F5" w:rsidRPr="004336F5" w:rsidRDefault="004336F5">
      <w:pPr>
        <w:rPr>
          <w:b/>
          <w:sz w:val="28"/>
          <w:szCs w:val="28"/>
        </w:rPr>
      </w:pPr>
    </w:p>
    <w:sectPr w:rsidR="004336F5" w:rsidRPr="004336F5" w:rsidSect="004336F5">
      <w:headerReference w:type="default" r:id="rId16"/>
      <w:headerReference w:type="first" r:id="rId17"/>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rianna Muleski" w:date="2015-09-14T13:10:00Z" w:initials="BM">
    <w:p w14:paraId="2B626ABB" w14:textId="77777777" w:rsidR="001A2845" w:rsidRDefault="001A2845">
      <w:pPr>
        <w:pStyle w:val="CommentText"/>
      </w:pPr>
      <w:r>
        <w:rPr>
          <w:rStyle w:val="CommentReference"/>
        </w:rPr>
        <w:annotationRef/>
      </w:r>
      <w:r w:rsidR="003731C4">
        <w:rPr>
          <w:noProof/>
        </w:rPr>
        <w:t>Might sound better reworded like this: "for utilizing a test automation tool"</w:t>
      </w:r>
    </w:p>
  </w:comment>
  <w:comment w:id="11" w:author="Brianna Muleski" w:date="2015-09-14T13:16:00Z" w:initials="BM">
    <w:p w14:paraId="79A561C5" w14:textId="77777777" w:rsidR="001A2845" w:rsidRDefault="001A2845">
      <w:pPr>
        <w:pStyle w:val="CommentText"/>
      </w:pPr>
      <w:r>
        <w:rPr>
          <w:rStyle w:val="CommentReference"/>
        </w:rPr>
        <w:annotationRef/>
      </w:r>
      <w:r w:rsidR="003731C4">
        <w:rPr>
          <w:noProof/>
        </w:rPr>
        <w:t>Consider changing to "is", since "is" was used in the definition of script, or change the script wording so all are the same.</w:t>
      </w:r>
    </w:p>
  </w:comment>
  <w:comment w:id="12" w:author="Brianna Muleski" w:date="2015-09-14T13:17:00Z" w:initials="BM">
    <w:p w14:paraId="58A4BA9A" w14:textId="77777777" w:rsidR="001A2845" w:rsidRDefault="001A2845">
      <w:pPr>
        <w:pStyle w:val="CommentText"/>
      </w:pPr>
      <w:r>
        <w:rPr>
          <w:rStyle w:val="CommentReference"/>
        </w:rPr>
        <w:annotationRef/>
      </w:r>
      <w:r>
        <w:rPr>
          <w:noProof/>
        </w:rPr>
        <w:t>Consider changing to "is", since "is" was used in the definition of script, or change the script wording so all are the same.</w:t>
      </w:r>
    </w:p>
  </w:comment>
  <w:comment w:id="15" w:author="Brianna Muleski" w:date="2015-09-14T13:23:00Z" w:initials="BM">
    <w:p w14:paraId="0E889803" w14:textId="293C5414" w:rsidR="00A24D98" w:rsidRDefault="00A24D98">
      <w:pPr>
        <w:pStyle w:val="CommentText"/>
      </w:pPr>
      <w:r>
        <w:rPr>
          <w:rStyle w:val="CommentReference"/>
        </w:rPr>
        <w:annotationRef/>
      </w:r>
      <w:r w:rsidR="003731C4">
        <w:rPr>
          <w:noProof/>
        </w:rPr>
        <w:t>consider rewording: "without increasing costs"</w:t>
      </w:r>
    </w:p>
  </w:comment>
  <w:comment w:id="28" w:author="Brianna Muleski" w:date="2015-09-14T13:29:00Z" w:initials="BM">
    <w:p w14:paraId="74FBA586" w14:textId="750A0521" w:rsidR="00A24D98" w:rsidRDefault="00A24D98">
      <w:pPr>
        <w:pStyle w:val="CommentText"/>
      </w:pPr>
      <w:r>
        <w:rPr>
          <w:rStyle w:val="CommentReference"/>
        </w:rPr>
        <w:annotationRef/>
      </w:r>
      <w:r w:rsidR="003731C4">
        <w:rPr>
          <w:noProof/>
        </w:rPr>
        <w:t>Sentence fragment</w:t>
      </w:r>
    </w:p>
  </w:comment>
  <w:comment w:id="43" w:author="Brianna Muleski" w:date="2015-09-14T13:40:00Z" w:initials="BM">
    <w:p w14:paraId="6D692A9C" w14:textId="0EE09A74" w:rsidR="00F3282E" w:rsidRDefault="00F3282E">
      <w:pPr>
        <w:pStyle w:val="CommentText"/>
      </w:pPr>
      <w:r>
        <w:rPr>
          <w:rStyle w:val="CommentReference"/>
        </w:rPr>
        <w:annotationRef/>
      </w:r>
      <w:r>
        <w:t>Reference the figure number instead. I am assuming the image is Figure 2, which is not on the next page.</w:t>
      </w:r>
    </w:p>
  </w:comment>
  <w:comment w:id="64" w:author="Brianna Muleski" w:date="2015-09-14T13:49:00Z" w:initials="BM">
    <w:p w14:paraId="16CF2CF1" w14:textId="2F39D885" w:rsidR="005F2F83" w:rsidRDefault="005F2F83">
      <w:pPr>
        <w:pStyle w:val="CommentText"/>
      </w:pPr>
      <w:r>
        <w:rPr>
          <w:rStyle w:val="CommentReference"/>
        </w:rPr>
        <w:annotationRef/>
      </w:r>
      <w:r>
        <w:t>Is this a new paragraph? If so, a space needs to be added. If not, the spacing between this line and the line above is too big.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626ABB" w15:done="0"/>
  <w15:commentEx w15:paraId="79A561C5" w15:done="0"/>
  <w15:commentEx w15:paraId="58A4BA9A" w15:done="0"/>
  <w15:commentEx w15:paraId="0E889803" w15:done="0"/>
  <w15:commentEx w15:paraId="74FBA586" w15:done="0"/>
  <w15:commentEx w15:paraId="6D692A9C" w15:done="0"/>
  <w15:commentEx w15:paraId="16CF2C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C5A29" w14:textId="77777777" w:rsidR="003E134D" w:rsidRDefault="003E134D" w:rsidP="004336F5">
      <w:pPr>
        <w:spacing w:after="0" w:line="240" w:lineRule="auto"/>
      </w:pPr>
      <w:r>
        <w:separator/>
      </w:r>
    </w:p>
  </w:endnote>
  <w:endnote w:type="continuationSeparator" w:id="0">
    <w:p w14:paraId="3F2091D5" w14:textId="77777777" w:rsidR="003E134D" w:rsidRDefault="003E134D" w:rsidP="00433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5BDA9" w14:textId="77777777" w:rsidR="003E134D" w:rsidRDefault="003E134D" w:rsidP="004336F5">
      <w:pPr>
        <w:spacing w:after="0" w:line="240" w:lineRule="auto"/>
      </w:pPr>
      <w:r>
        <w:separator/>
      </w:r>
    </w:p>
  </w:footnote>
  <w:footnote w:type="continuationSeparator" w:id="0">
    <w:p w14:paraId="6823EDDB" w14:textId="77777777" w:rsidR="003E134D" w:rsidRDefault="003E134D" w:rsidP="004336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294762"/>
      <w:docPartObj>
        <w:docPartGallery w:val="Page Numbers (Top of Page)"/>
        <w:docPartUnique/>
      </w:docPartObj>
    </w:sdtPr>
    <w:sdtEndPr>
      <w:rPr>
        <w:noProof/>
      </w:rPr>
    </w:sdtEndPr>
    <w:sdtContent>
      <w:p w14:paraId="1ED00613" w14:textId="77777777" w:rsidR="004336F5" w:rsidRDefault="004336F5">
        <w:pPr>
          <w:pStyle w:val="Header"/>
          <w:jc w:val="right"/>
        </w:pPr>
        <w:r>
          <w:fldChar w:fldCharType="begin"/>
        </w:r>
        <w:r>
          <w:instrText xml:space="preserve"> PAGE   \* MERGEFORMAT </w:instrText>
        </w:r>
        <w:r>
          <w:fldChar w:fldCharType="separate"/>
        </w:r>
        <w:r w:rsidR="004256BA">
          <w:rPr>
            <w:noProof/>
          </w:rPr>
          <w:t>11</w:t>
        </w:r>
        <w:r>
          <w:rPr>
            <w:noProof/>
          </w:rPr>
          <w:fldChar w:fldCharType="end"/>
        </w:r>
      </w:p>
    </w:sdtContent>
  </w:sdt>
  <w:p w14:paraId="2D85C193" w14:textId="77777777" w:rsidR="004336F5" w:rsidRDefault="004336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58A" w14:textId="77777777" w:rsidR="004336F5" w:rsidRPr="004336F5" w:rsidRDefault="004336F5" w:rsidP="004336F5">
    <w:pPr>
      <w:pStyle w:val="Header"/>
      <w:jc w:val="center"/>
      <w:rPr>
        <w:b/>
        <w:sz w:val="24"/>
        <w:szCs w:val="24"/>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na Muleski">
    <w15:presenceInfo w15:providerId="Windows Live" w15:userId="a08cf5dd89a17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F5"/>
    <w:rsid w:val="00000D2D"/>
    <w:rsid w:val="00014F02"/>
    <w:rsid w:val="00022973"/>
    <w:rsid w:val="00037CD5"/>
    <w:rsid w:val="00044006"/>
    <w:rsid w:val="00077B6F"/>
    <w:rsid w:val="00085512"/>
    <w:rsid w:val="00090B64"/>
    <w:rsid w:val="000915A7"/>
    <w:rsid w:val="000A1D79"/>
    <w:rsid w:val="000B19AA"/>
    <w:rsid w:val="000B7973"/>
    <w:rsid w:val="000C326D"/>
    <w:rsid w:val="000E13C5"/>
    <w:rsid w:val="00100026"/>
    <w:rsid w:val="001071C0"/>
    <w:rsid w:val="001126CC"/>
    <w:rsid w:val="00154F9A"/>
    <w:rsid w:val="00173A5F"/>
    <w:rsid w:val="00182670"/>
    <w:rsid w:val="00183594"/>
    <w:rsid w:val="00192EA4"/>
    <w:rsid w:val="001966F2"/>
    <w:rsid w:val="00197B14"/>
    <w:rsid w:val="001A02F4"/>
    <w:rsid w:val="001A2845"/>
    <w:rsid w:val="001B55D1"/>
    <w:rsid w:val="001D47CC"/>
    <w:rsid w:val="001D4E4E"/>
    <w:rsid w:val="001D50DA"/>
    <w:rsid w:val="001F5C09"/>
    <w:rsid w:val="001F6176"/>
    <w:rsid w:val="002200F7"/>
    <w:rsid w:val="00220FA6"/>
    <w:rsid w:val="00221EB5"/>
    <w:rsid w:val="002307FD"/>
    <w:rsid w:val="00235A46"/>
    <w:rsid w:val="002506E6"/>
    <w:rsid w:val="00250F36"/>
    <w:rsid w:val="002573CA"/>
    <w:rsid w:val="002825E7"/>
    <w:rsid w:val="002844AC"/>
    <w:rsid w:val="002B140B"/>
    <w:rsid w:val="002B66F6"/>
    <w:rsid w:val="002C3925"/>
    <w:rsid w:val="002F6CD5"/>
    <w:rsid w:val="003360AD"/>
    <w:rsid w:val="003673C9"/>
    <w:rsid w:val="003731C4"/>
    <w:rsid w:val="00387AC9"/>
    <w:rsid w:val="0039729C"/>
    <w:rsid w:val="00397ECF"/>
    <w:rsid w:val="003A6883"/>
    <w:rsid w:val="003B2A6F"/>
    <w:rsid w:val="003B6F80"/>
    <w:rsid w:val="003C5339"/>
    <w:rsid w:val="003D5F6A"/>
    <w:rsid w:val="003E134D"/>
    <w:rsid w:val="003E2499"/>
    <w:rsid w:val="003F4BB6"/>
    <w:rsid w:val="00411EF5"/>
    <w:rsid w:val="00412EF5"/>
    <w:rsid w:val="00417A73"/>
    <w:rsid w:val="004256BA"/>
    <w:rsid w:val="004336F5"/>
    <w:rsid w:val="004654F7"/>
    <w:rsid w:val="004E3002"/>
    <w:rsid w:val="004E6CB8"/>
    <w:rsid w:val="004F1B64"/>
    <w:rsid w:val="004F256D"/>
    <w:rsid w:val="004F30EF"/>
    <w:rsid w:val="0050370F"/>
    <w:rsid w:val="00522A54"/>
    <w:rsid w:val="00526C1E"/>
    <w:rsid w:val="005271D0"/>
    <w:rsid w:val="00533B86"/>
    <w:rsid w:val="00533C8A"/>
    <w:rsid w:val="00535FC5"/>
    <w:rsid w:val="005422A3"/>
    <w:rsid w:val="0054343A"/>
    <w:rsid w:val="0056001E"/>
    <w:rsid w:val="00563318"/>
    <w:rsid w:val="005B4D0C"/>
    <w:rsid w:val="005C30FC"/>
    <w:rsid w:val="005C4D64"/>
    <w:rsid w:val="005C7AAD"/>
    <w:rsid w:val="005D71CD"/>
    <w:rsid w:val="005F2F83"/>
    <w:rsid w:val="005F4ADC"/>
    <w:rsid w:val="005F5D24"/>
    <w:rsid w:val="006139FE"/>
    <w:rsid w:val="00616B4D"/>
    <w:rsid w:val="00661C20"/>
    <w:rsid w:val="00665C22"/>
    <w:rsid w:val="00686EE5"/>
    <w:rsid w:val="0069170D"/>
    <w:rsid w:val="006A0416"/>
    <w:rsid w:val="006D2587"/>
    <w:rsid w:val="006E7CB3"/>
    <w:rsid w:val="00701D1E"/>
    <w:rsid w:val="00714D2A"/>
    <w:rsid w:val="00725EDC"/>
    <w:rsid w:val="00782001"/>
    <w:rsid w:val="0079559D"/>
    <w:rsid w:val="007A59BB"/>
    <w:rsid w:val="007C5A08"/>
    <w:rsid w:val="007D63EC"/>
    <w:rsid w:val="007F3254"/>
    <w:rsid w:val="007F4D88"/>
    <w:rsid w:val="00801F42"/>
    <w:rsid w:val="00807DF5"/>
    <w:rsid w:val="00812B62"/>
    <w:rsid w:val="00843920"/>
    <w:rsid w:val="00843A50"/>
    <w:rsid w:val="008552CF"/>
    <w:rsid w:val="008A17B0"/>
    <w:rsid w:val="008B53D6"/>
    <w:rsid w:val="008C3580"/>
    <w:rsid w:val="008C4952"/>
    <w:rsid w:val="008F305D"/>
    <w:rsid w:val="008F33E1"/>
    <w:rsid w:val="0090481D"/>
    <w:rsid w:val="00922E3A"/>
    <w:rsid w:val="00926125"/>
    <w:rsid w:val="00940061"/>
    <w:rsid w:val="00946099"/>
    <w:rsid w:val="00951C47"/>
    <w:rsid w:val="00955BCC"/>
    <w:rsid w:val="009659D5"/>
    <w:rsid w:val="0096719E"/>
    <w:rsid w:val="00971F3F"/>
    <w:rsid w:val="00973856"/>
    <w:rsid w:val="009A7ECA"/>
    <w:rsid w:val="009B3B36"/>
    <w:rsid w:val="009F2D6A"/>
    <w:rsid w:val="00A022BA"/>
    <w:rsid w:val="00A06B66"/>
    <w:rsid w:val="00A20544"/>
    <w:rsid w:val="00A24D98"/>
    <w:rsid w:val="00A26CE7"/>
    <w:rsid w:val="00A44E8F"/>
    <w:rsid w:val="00A47B7A"/>
    <w:rsid w:val="00A5071A"/>
    <w:rsid w:val="00A76CF7"/>
    <w:rsid w:val="00A93E36"/>
    <w:rsid w:val="00AB5AFD"/>
    <w:rsid w:val="00AD56BA"/>
    <w:rsid w:val="00AE4A5B"/>
    <w:rsid w:val="00AE4F50"/>
    <w:rsid w:val="00AF20FA"/>
    <w:rsid w:val="00B167AA"/>
    <w:rsid w:val="00B24892"/>
    <w:rsid w:val="00B420C5"/>
    <w:rsid w:val="00B470E4"/>
    <w:rsid w:val="00B67469"/>
    <w:rsid w:val="00B95E6E"/>
    <w:rsid w:val="00BA5097"/>
    <w:rsid w:val="00BB0A7B"/>
    <w:rsid w:val="00BC2ED0"/>
    <w:rsid w:val="00BD3795"/>
    <w:rsid w:val="00C04AD2"/>
    <w:rsid w:val="00C15C5E"/>
    <w:rsid w:val="00C257AE"/>
    <w:rsid w:val="00C367F9"/>
    <w:rsid w:val="00C6289F"/>
    <w:rsid w:val="00C91B43"/>
    <w:rsid w:val="00C96596"/>
    <w:rsid w:val="00CA36CB"/>
    <w:rsid w:val="00CA4E45"/>
    <w:rsid w:val="00CB0601"/>
    <w:rsid w:val="00CB296D"/>
    <w:rsid w:val="00CB54D4"/>
    <w:rsid w:val="00CC0894"/>
    <w:rsid w:val="00CC36B7"/>
    <w:rsid w:val="00CE20B0"/>
    <w:rsid w:val="00CE3A0B"/>
    <w:rsid w:val="00CF076F"/>
    <w:rsid w:val="00D06427"/>
    <w:rsid w:val="00D821D8"/>
    <w:rsid w:val="00D925C9"/>
    <w:rsid w:val="00DA5E85"/>
    <w:rsid w:val="00DB4B0A"/>
    <w:rsid w:val="00DB6DCE"/>
    <w:rsid w:val="00DC2598"/>
    <w:rsid w:val="00DE2276"/>
    <w:rsid w:val="00DF1951"/>
    <w:rsid w:val="00DF6A11"/>
    <w:rsid w:val="00E04127"/>
    <w:rsid w:val="00E055AC"/>
    <w:rsid w:val="00E122A5"/>
    <w:rsid w:val="00E253D0"/>
    <w:rsid w:val="00E378DA"/>
    <w:rsid w:val="00E53E5B"/>
    <w:rsid w:val="00E65362"/>
    <w:rsid w:val="00E7293C"/>
    <w:rsid w:val="00E731C4"/>
    <w:rsid w:val="00E75AAF"/>
    <w:rsid w:val="00E91129"/>
    <w:rsid w:val="00EB57E2"/>
    <w:rsid w:val="00F04292"/>
    <w:rsid w:val="00F15B2B"/>
    <w:rsid w:val="00F263D0"/>
    <w:rsid w:val="00F3282E"/>
    <w:rsid w:val="00F37091"/>
    <w:rsid w:val="00F43810"/>
    <w:rsid w:val="00F5418D"/>
    <w:rsid w:val="00F5426C"/>
    <w:rsid w:val="00F57AA8"/>
    <w:rsid w:val="00F8748A"/>
    <w:rsid w:val="00FA2C1B"/>
    <w:rsid w:val="00FA7F88"/>
    <w:rsid w:val="00FC2CE6"/>
    <w:rsid w:val="00FD2088"/>
    <w:rsid w:val="00FD2FF5"/>
    <w:rsid w:val="00FD6B8F"/>
    <w:rsid w:val="00FF20CB"/>
    <w:rsid w:val="00FF6C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A6AC1"/>
  <w15:chartTrackingRefBased/>
  <w15:docId w15:val="{BB7E49B0-C09C-49AB-BE4C-DB8215F7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70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6F5"/>
  </w:style>
  <w:style w:type="paragraph" w:styleId="Footer">
    <w:name w:val="footer"/>
    <w:basedOn w:val="Normal"/>
    <w:link w:val="FooterChar"/>
    <w:uiPriority w:val="99"/>
    <w:unhideWhenUsed/>
    <w:rsid w:val="00433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6F5"/>
  </w:style>
  <w:style w:type="paragraph" w:styleId="Caption">
    <w:name w:val="caption"/>
    <w:basedOn w:val="Normal"/>
    <w:next w:val="Normal"/>
    <w:uiPriority w:val="35"/>
    <w:unhideWhenUsed/>
    <w:qFormat/>
    <w:rsid w:val="007D63E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86EE5"/>
    <w:rPr>
      <w:color w:val="0563C1" w:themeColor="hyperlink"/>
      <w:u w:val="single"/>
    </w:rPr>
  </w:style>
  <w:style w:type="character" w:styleId="FollowedHyperlink">
    <w:name w:val="FollowedHyperlink"/>
    <w:basedOn w:val="DefaultParagraphFont"/>
    <w:uiPriority w:val="99"/>
    <w:semiHidden/>
    <w:unhideWhenUsed/>
    <w:rsid w:val="00A93E36"/>
    <w:rPr>
      <w:color w:val="954F72" w:themeColor="followedHyperlink"/>
      <w:u w:val="single"/>
    </w:rPr>
  </w:style>
  <w:style w:type="character" w:customStyle="1" w:styleId="apple-converted-space">
    <w:name w:val="apple-converted-space"/>
    <w:basedOn w:val="DefaultParagraphFont"/>
    <w:rsid w:val="00A26CE7"/>
  </w:style>
  <w:style w:type="character" w:styleId="Emphasis">
    <w:name w:val="Emphasis"/>
    <w:basedOn w:val="DefaultParagraphFont"/>
    <w:uiPriority w:val="20"/>
    <w:qFormat/>
    <w:rsid w:val="00951C47"/>
    <w:rPr>
      <w:i/>
      <w:iCs/>
    </w:rPr>
  </w:style>
  <w:style w:type="character" w:customStyle="1" w:styleId="Heading1Char">
    <w:name w:val="Heading 1 Char"/>
    <w:basedOn w:val="DefaultParagraphFont"/>
    <w:link w:val="Heading1"/>
    <w:uiPriority w:val="9"/>
    <w:rsid w:val="00B470E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73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1C4"/>
    <w:rPr>
      <w:rFonts w:ascii="Segoe UI" w:hAnsi="Segoe UI" w:cs="Segoe UI"/>
      <w:sz w:val="18"/>
      <w:szCs w:val="18"/>
    </w:rPr>
  </w:style>
  <w:style w:type="paragraph" w:styleId="Revision">
    <w:name w:val="Revision"/>
    <w:hidden/>
    <w:uiPriority w:val="99"/>
    <w:semiHidden/>
    <w:rsid w:val="001A2845"/>
    <w:pPr>
      <w:spacing w:after="0" w:line="240" w:lineRule="auto"/>
    </w:pPr>
  </w:style>
  <w:style w:type="character" w:styleId="CommentReference">
    <w:name w:val="annotation reference"/>
    <w:basedOn w:val="DefaultParagraphFont"/>
    <w:uiPriority w:val="99"/>
    <w:semiHidden/>
    <w:unhideWhenUsed/>
    <w:rsid w:val="001A2845"/>
    <w:rPr>
      <w:sz w:val="16"/>
      <w:szCs w:val="16"/>
    </w:rPr>
  </w:style>
  <w:style w:type="paragraph" w:styleId="CommentText">
    <w:name w:val="annotation text"/>
    <w:basedOn w:val="Normal"/>
    <w:link w:val="CommentTextChar"/>
    <w:uiPriority w:val="99"/>
    <w:semiHidden/>
    <w:unhideWhenUsed/>
    <w:rsid w:val="001A2845"/>
    <w:pPr>
      <w:spacing w:line="240" w:lineRule="auto"/>
    </w:pPr>
    <w:rPr>
      <w:sz w:val="20"/>
      <w:szCs w:val="20"/>
    </w:rPr>
  </w:style>
  <w:style w:type="character" w:customStyle="1" w:styleId="CommentTextChar">
    <w:name w:val="Comment Text Char"/>
    <w:basedOn w:val="DefaultParagraphFont"/>
    <w:link w:val="CommentText"/>
    <w:uiPriority w:val="99"/>
    <w:semiHidden/>
    <w:rsid w:val="001A2845"/>
    <w:rPr>
      <w:sz w:val="20"/>
      <w:szCs w:val="20"/>
    </w:rPr>
  </w:style>
  <w:style w:type="paragraph" w:styleId="CommentSubject">
    <w:name w:val="annotation subject"/>
    <w:basedOn w:val="CommentText"/>
    <w:next w:val="CommentText"/>
    <w:link w:val="CommentSubjectChar"/>
    <w:uiPriority w:val="99"/>
    <w:semiHidden/>
    <w:unhideWhenUsed/>
    <w:rsid w:val="001A2845"/>
    <w:rPr>
      <w:b/>
      <w:bCs/>
    </w:rPr>
  </w:style>
  <w:style w:type="character" w:customStyle="1" w:styleId="CommentSubjectChar">
    <w:name w:val="Comment Subject Char"/>
    <w:basedOn w:val="CommentTextChar"/>
    <w:link w:val="CommentSubject"/>
    <w:uiPriority w:val="99"/>
    <w:semiHidden/>
    <w:rsid w:val="001A28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96202">
      <w:bodyDiv w:val="1"/>
      <w:marLeft w:val="0"/>
      <w:marRight w:val="0"/>
      <w:marTop w:val="0"/>
      <w:marBottom w:val="0"/>
      <w:divBdr>
        <w:top w:val="none" w:sz="0" w:space="0" w:color="auto"/>
        <w:left w:val="none" w:sz="0" w:space="0" w:color="auto"/>
        <w:bottom w:val="none" w:sz="0" w:space="0" w:color="auto"/>
        <w:right w:val="none" w:sz="0" w:space="0" w:color="auto"/>
      </w:divBdr>
    </w:div>
    <w:div w:id="985208169">
      <w:bodyDiv w:val="1"/>
      <w:marLeft w:val="0"/>
      <w:marRight w:val="0"/>
      <w:marTop w:val="0"/>
      <w:marBottom w:val="0"/>
      <w:divBdr>
        <w:top w:val="none" w:sz="0" w:space="0" w:color="auto"/>
        <w:left w:val="none" w:sz="0" w:space="0" w:color="auto"/>
        <w:bottom w:val="none" w:sz="0" w:space="0" w:color="auto"/>
        <w:right w:val="none" w:sz="0" w:space="0" w:color="auto"/>
      </w:divBdr>
    </w:div>
    <w:div w:id="120733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ocs.telerik.com/teststudio/features/testing-types/manual-testing/fast-forwar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noblet@uwplatt.edu"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d585tldpucybw.cloudfront.net/sfimages/default-source/productsimages/teststudio/findexpression-ui.png?sfvrsn=2"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telerik.com/sfimages/default-source/blogs/43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2A8DFB-3EF4-4110-8484-A683CFD0002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Hum10</b:Tag>
    <b:SourceType>Book</b:SourceType>
    <b:Guid>{C6ADC146-EDE5-46B8-8F2A-D7F8785A0E50}</b:Guid>
    <b:Author>
      <b:Author>
        <b:Corporate>Humble, Jez; David Farley</b:Corporate>
      </b:Author>
    </b:Author>
    <b:Title>Continuoes Delivery; Reliable Software Releases through Build, Test, and Deployment Automation</b:Title>
    <b:Year>2010</b:Year>
    <b:City>Crawfordsville</b:City>
    <b:Publisher>Pearson Education</b:Publisher>
    <b:RefOrder>1</b:RefOrder>
  </b:Source>
</b:Sources>
</file>

<file path=customXml/itemProps1.xml><?xml version="1.0" encoding="utf-8"?>
<ds:datastoreItem xmlns:ds="http://schemas.openxmlformats.org/officeDocument/2006/customXml" ds:itemID="{8A7688A5-58CB-4B1F-A990-8463462F2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H Snoble</dc:creator>
  <cp:keywords/>
  <dc:description/>
  <cp:lastModifiedBy>Brianna Muleski</cp:lastModifiedBy>
  <cp:revision>7</cp:revision>
  <dcterms:created xsi:type="dcterms:W3CDTF">2015-09-14T18:18:00Z</dcterms:created>
  <dcterms:modified xsi:type="dcterms:W3CDTF">2015-09-19T17:40:00Z</dcterms:modified>
</cp:coreProperties>
</file>